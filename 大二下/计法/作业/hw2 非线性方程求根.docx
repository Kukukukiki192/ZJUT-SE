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.xml" ContentType="application/inkml+xml"/>
  <Override PartName="/word/ink/ink20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ins w:id="0" w:author="Kukukukiki" w:date="2020-03-25T00:48:00Z"/>
          <w:rFonts w:ascii="Times New Roman" w:hAnsi="Times New Roman" w:cs="Times New Roman"/>
        </w:rPr>
      </w:pPr>
      <w:ins w:id="1" w:author="Kukukukiki" w:date="2020-03-25T00:48:00Z">
        <w:r>
          <w:rPr>
            <w:rFonts w:ascii="Times New Roman" w:hAnsi="Times New Roman" w:cs="Times New Roman"/>
          </w:rPr>
          <w:t>证明：当</w:t>
        </w:r>
      </w:ins>
      <w:ins w:id="2" w:author="Kukukukiki" w:date="2020-03-25T00:48:00Z"/>
      <w:ins w:id="3" w:author="Kukukukiki" w:date="2020-03-25T00:48:00Z"/>
      <w:ins w:id="4" w:author="Kukukukiki" w:date="2020-03-25T00:48:00Z"/>
      <w:ins w:id="5" w:author="Kukukukiki" w:date="2020-03-25T00:48:00Z">
        <w:r>
          <w:rPr>
            <w:rFonts w:ascii="Times New Roman" w:hAnsi="Times New Roman" w:cs="Times New Roman"/>
            <w:position w:val="-12"/>
          </w:rPr>
          <w:object>
            <v:shape id="_x0000_i1025" o:spt="75" type="#_x0000_t75" style="height:18.25pt;width:40.2pt;" o:ole="t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  <w10:wrap type="none"/>
              <w10:anchorlock/>
            </v:shape>
            <o:OLEObject Type="Embed" ProgID="Equation.DSMT4" ShapeID="_x0000_i1025" DrawAspect="Content" ObjectID="_1468075725" r:id="rId4">
              <o:LockedField>false</o:LockedField>
            </o:OLEObject>
          </w:object>
        </w:r>
      </w:ins>
      <w:ins w:id="7" w:author="Kukukukiki" w:date="2020-03-25T00:48:00Z"/>
      <w:ins w:id="8" w:author="Kukukukiki" w:date="2020-03-25T00:48:00Z">
        <w:r>
          <w:rPr>
            <w:rFonts w:ascii="Times New Roman" w:hAnsi="Times New Roman" w:cs="Times New Roman"/>
          </w:rPr>
          <w:t>时，迭代法</w:t>
        </w:r>
      </w:ins>
    </w:p>
    <w:p>
      <w:pPr>
        <w:pStyle w:val="4"/>
        <w:ind w:left="359" w:leftChars="171" w:firstLine="315" w:firstLineChars="150"/>
        <w:rPr>
          <w:ins w:id="9" w:author="Kukukukiki" w:date="2020-03-25T00:48:00Z"/>
          <w:rFonts w:ascii="Times New Roman" w:hAnsi="Times New Roman" w:cs="Times New Roman"/>
        </w:rPr>
      </w:pPr>
      <w:ins w:id="10" w:author="Kukukukiki" w:date="2020-03-25T00:48:00Z"/>
      <w:ins w:id="11" w:author="Kukukukiki" w:date="2020-03-25T00:48:00Z"/>
      <w:ins w:id="12" w:author="Kukukukiki" w:date="2020-03-25T00:48:00Z"/>
      <w:ins w:id="13" w:author="Kukukukiki" w:date="2020-03-25T00:48:00Z">
        <w:r>
          <w:rPr>
            <w:rFonts w:ascii="Times New Roman" w:hAnsi="Times New Roman" w:cs="Times New Roman"/>
            <w:position w:val="-32"/>
          </w:rPr>
          <w:object>
            <v:shape id="_x0000_i1026" o:spt="75" type="#_x0000_t75" style="height:37.85pt;width:72pt;" o:ole="t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  <w10:wrap type="none"/>
              <w10:anchorlock/>
            </v:shape>
            <o:OLEObject Type="Embed" ProgID="Equation.DSMT4" ShapeID="_x0000_i1026" DrawAspect="Content" ObjectID="_1468075726" r:id="rId6">
              <o:LockedField>false</o:LockedField>
            </o:OLEObject>
          </w:object>
        </w:r>
      </w:ins>
      <w:ins w:id="15" w:author="Kukukukiki" w:date="2020-03-25T00:48:00Z"/>
      <w:ins w:id="16" w:author="Kukukukiki" w:date="2020-03-25T00:48:00Z">
        <w:r>
          <w:rPr>
            <w:rFonts w:ascii="Times New Roman" w:hAnsi="Times New Roman" w:cs="Times New Roman"/>
          </w:rPr>
          <w:t>和</w:t>
        </w:r>
      </w:ins>
      <w:ins w:id="17" w:author="Kukukukiki" w:date="2020-03-25T00:48:00Z"/>
      <w:ins w:id="18" w:author="Kukukukiki" w:date="2020-03-25T00:48:00Z"/>
      <w:ins w:id="19" w:author="Kukukukiki" w:date="2020-03-25T00:48:00Z"/>
      <w:ins w:id="20" w:author="Kukukukiki" w:date="2020-03-25T00:48:00Z">
        <w:r>
          <w:rPr>
            <w:rFonts w:ascii="Times New Roman" w:hAnsi="Times New Roman" w:cs="Times New Roman"/>
            <w:position w:val="-24"/>
          </w:rPr>
          <w:object>
            <v:shape id="_x0000_i1027" o:spt="75" type="#_x0000_t75" style="height:30.85pt;width:84.15pt;" o:ole="t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  <w10:wrap type="none"/>
              <w10:anchorlock/>
            </v:shape>
            <o:OLEObject Type="Embed" ProgID="Equation.DSMT4" ShapeID="_x0000_i1027" DrawAspect="Content" ObjectID="_1468075727" r:id="rId8">
              <o:LockedField>false</o:LockedField>
            </o:OLEObject>
          </w:object>
        </w:r>
      </w:ins>
      <w:ins w:id="22" w:author="Kukukukiki" w:date="2020-03-25T00:48:00Z"/>
    </w:p>
    <w:p>
      <w:pPr>
        <w:rPr>
          <w:ins w:id="23" w:author="Kukukukiki" w:date="2020-03-25T00:48:00Z"/>
          <w:rFonts w:hint="eastAsia" w:ascii="Times New Roman" w:hAnsi="Times New Roman" w:cs="Times New Roman"/>
        </w:rPr>
      </w:pPr>
      <w:ins w:id="24" w:author="Kukukukiki" w:date="2020-03-25T00:48:00Z">
        <w:r>
          <w:rPr>
            <w:rFonts w:ascii="Times New Roman" w:hAnsi="Times New Roman" w:cs="Times New Roman"/>
          </w:rPr>
          <w:t xml:space="preserve">   都收敛于方程</w:t>
        </w:r>
      </w:ins>
      <w:ins w:id="25" w:author="Kukukukiki" w:date="2020-03-25T00:48:00Z"/>
      <w:ins w:id="26" w:author="Kukukukiki" w:date="2020-03-25T00:48:00Z"/>
      <w:ins w:id="27" w:author="Kukukukiki" w:date="2020-03-25T00:48:00Z"/>
      <w:ins w:id="28" w:author="Kukukukiki" w:date="2020-03-25T00:48:00Z">
        <w:r>
          <w:rPr>
            <w:rFonts w:ascii="Times New Roman" w:hAnsi="Times New Roman" w:cs="Times New Roman"/>
            <w:position w:val="-10"/>
          </w:rPr>
          <w:object>
            <v:shape id="_x0000_i1028" o:spt="75" type="#_x0000_t75" style="height:18.25pt;width:116.9pt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  <w10:wrap type="none"/>
              <w10:anchorlock/>
            </v:shape>
            <o:OLEObject Type="Embed" ProgID="Equation.DSMT4" ShapeID="_x0000_i1028" DrawAspect="Content" ObjectID="_1468075728" r:id="rId10">
              <o:LockedField>false</o:LockedField>
            </o:OLEObject>
          </w:object>
        </w:r>
      </w:ins>
      <w:ins w:id="30" w:author="Kukukukiki" w:date="2020-03-25T00:48:00Z"/>
      <w:ins w:id="31" w:author="Kukukukiki" w:date="2020-03-25T00:48:00Z">
        <w:r>
          <w:rPr>
            <w:rFonts w:ascii="Times New Roman" w:hAnsi="Times New Roman" w:cs="Times New Roman"/>
          </w:rPr>
          <w:t>在区间[1,2]内唯一实根。</w:t>
        </w:r>
      </w:ins>
    </w:p>
    <w:p>
      <w:pPr>
        <w:rPr>
          <w:ins w:id="32" w:author="Kukukukiki" w:date="2020-03-25T00:48:00Z"/>
          <w:rFonts w:hint="eastAsia" w:ascii="Times New Roman" w:hAnsi="Times New Roman" w:cs="Times New Roman"/>
        </w:rPr>
      </w:pPr>
    </w:p>
    <w:p>
      <w:pPr>
        <w:rPr>
          <w:ins w:id="33" w:author="1149160349@qq.com" w:date="2020-03-09T18:58:00Z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165735</wp:posOffset>
                </wp:positionV>
                <wp:extent cx="40005" cy="154940"/>
                <wp:effectExtent l="4445" t="5715" r="11430" b="69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5440045" y="2665095"/>
                            <a:ext cx="40005" cy="154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8.35pt;margin-top:13.05pt;height:12.2pt;width:3.15pt;z-index:251671552;mso-width-relative:page;mso-height-relative:page;" filled="f" stroked="t" coordsize="21600,21600" o:gfxdata="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">
                <v:fill on="f" focussize="0,0"/>
                <v:stroke weight="0.30606299212598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233680</wp:posOffset>
                </wp:positionV>
                <wp:extent cx="71755" cy="67310"/>
                <wp:effectExtent l="3175" t="5715" r="8890" b="1079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5337175" y="2733040"/>
                            <a:ext cx="71755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0.25pt;margin-top:18.4pt;height:5.3pt;width:5.65pt;z-index:251670528;mso-width-relative:page;mso-height-relative:page;" filled="f" stroked="t" coordsize="21600,21600" o:gfxdata="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">
                <v:fill on="f" focussize="0,0"/>
                <v:stroke weight="0.23622047244094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181610</wp:posOffset>
                </wp:positionV>
                <wp:extent cx="93345" cy="118110"/>
                <wp:effectExtent l="3175" t="5715" r="8255" b="889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5222875" y="2680970"/>
                            <a:ext cx="93345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1.25pt;margin-top:14.3pt;height:9.3pt;width:7.35pt;z-index:251669504;mso-width-relative:page;mso-height-relative:page;" filled="f" stroked="t" coordsize="21600,21600" o:gfxdata="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">
                <v:fill on="f" focussize="0,0"/>
                <v:stroke weight="0.24850393700787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181610</wp:posOffset>
                </wp:positionV>
                <wp:extent cx="136525" cy="107315"/>
                <wp:effectExtent l="3810" t="5715" r="6350" b="571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5179695" y="2680970"/>
                            <a:ext cx="136525" cy="1073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7.85pt;margin-top:14.3pt;height:8.45pt;width:10.75pt;z-index:251668480;mso-width-relative:page;mso-height-relative:page;" filled="f" stroked="t" coordsize="21600,21600" o:gfxdata="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">
                <v:fill on="f" focussize="0,0"/>
                <v:stroke weight="0.28590551181102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156845</wp:posOffset>
                </wp:positionV>
                <wp:extent cx="16510" cy="158750"/>
                <wp:effectExtent l="5080" t="5080" r="6350" b="1079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5158740" y="2656205"/>
                            <a:ext cx="16510" cy="1587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6.2pt;margin-top:12.35pt;height:12.5pt;width:1.3pt;z-index:251667456;mso-width-relative:page;mso-height-relative:page;" filled="f" stroked="t" coordsize="21600,21600" o:gfxdata="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">
                <v:fill on="f" focussize="0,0"/>
                <v:stroke weight="0.29818897637795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165735</wp:posOffset>
                </wp:positionV>
                <wp:extent cx="81280" cy="209550"/>
                <wp:effectExtent l="4445" t="5715" r="5080" b="825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5010150" y="2665095"/>
                            <a:ext cx="81280" cy="209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4.5pt;margin-top:13.05pt;height:16.5pt;width:6.4pt;z-index:251666432;mso-width-relative:page;mso-height-relative:page;" filled="f" stroked="t" coordsize="21600,21600" o:gfxdata="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">
                <v:fill on="f" focussize="0,0"/>
                <v:stroke weight="0.34559055118110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252730</wp:posOffset>
                </wp:positionV>
                <wp:extent cx="60325" cy="12700"/>
                <wp:effectExtent l="3810" t="5080" r="5715" b="1016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4905375" y="2752090"/>
                            <a:ext cx="60325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6.25pt;margin-top:19.9pt;height:1pt;width:4.75pt;z-index:251665408;mso-width-relative:page;mso-height-relative:page;" filled="f" stroked="t" coordsize="21600,21600" o:gfxdata="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196850</wp:posOffset>
                </wp:positionV>
                <wp:extent cx="76835" cy="5715"/>
                <wp:effectExtent l="3810" t="5715" r="10160" b="952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4886325" y="2696210"/>
                            <a:ext cx="7683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4.75pt;margin-top:15.5pt;height:0.45pt;width:6.05pt;z-index:251664384;mso-width-relative:page;mso-height-relative:page;" filled="f" stroked="t" coordsize="21600,21600" o:gfxdata="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">
                <v:fill on="f" focussize="0,0"/>
                <v:stroke weight="0.24362204724409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223520</wp:posOffset>
                </wp:positionV>
                <wp:extent cx="5715" cy="81280"/>
                <wp:effectExtent l="3810" t="5715" r="4445" b="1079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4812665" y="2722880"/>
                            <a:ext cx="5715" cy="81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8.95pt;margin-top:17.6pt;height:6.4pt;width:0.45pt;z-index:251663360;mso-width-relative:page;mso-height-relative:page;" filled="f" stroked="t" coordsize="21600,21600" o:gfxdata="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223520</wp:posOffset>
                </wp:positionV>
                <wp:extent cx="4445" cy="76200"/>
                <wp:effectExtent l="3810" t="5715" r="5715" b="889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4755515" y="2722880"/>
                            <a:ext cx="4445" cy="76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4.45pt;margin-top:17.6pt;height:6pt;width:0.35pt;z-index:251662336;mso-width-relative:page;mso-height-relative:page;" filled="f" stroked="t" coordsize="21600,21600" o:gfxdata="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252730</wp:posOffset>
                </wp:positionV>
                <wp:extent cx="68580" cy="7620"/>
                <wp:effectExtent l="3810" t="5080" r="4445" b="825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4728845" y="2752090"/>
                            <a:ext cx="6858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2.35pt;margin-top:19.9pt;height:0.6pt;width:5.4pt;z-index:251661312;mso-width-relative:page;mso-height-relative:page;" filled="f" stroked="t" coordsize="21600,21600" o:gfxdata="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181610</wp:posOffset>
                </wp:positionV>
                <wp:extent cx="66040" cy="118745"/>
                <wp:effectExtent l="3810" t="5715" r="6985" b="825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4660900" y="2680970"/>
                            <a:ext cx="66040" cy="1187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7pt;margin-top:14.3pt;height:9.35pt;width:5.2pt;z-index:251660288;mso-width-relative:page;mso-height-relative:page;" filled="f" stroked="t" coordsize="21600,21600" o:gfxdata="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">
                <v:fill on="f" focussize="0,0"/>
                <v:stroke weight="0.22149606299212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144780</wp:posOffset>
                </wp:positionV>
                <wp:extent cx="89535" cy="123190"/>
                <wp:effectExtent l="3810" t="5715" r="4445" b="1079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4550410" y="2644140"/>
                            <a:ext cx="89535" cy="1231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8.3pt;margin-top:11.4pt;height:9.7pt;width:7.05pt;z-index:251659264;mso-width-relative:page;mso-height-relative:page;" filled="f" stroked="t" coordsize="21600,21600" o:gfxdata="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">
                <v:fill on="f" focussize="0,0"/>
                <v:stroke weight="0.26842519685039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161925</wp:posOffset>
                </wp:positionV>
                <wp:extent cx="121285" cy="106045"/>
                <wp:effectExtent l="3810" t="5715" r="7620" b="698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4508500" y="2661285"/>
                            <a:ext cx="121285" cy="1060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5pt;margin-top:12.75pt;height:8.35pt;width:9.55pt;z-index:251658240;mso-width-relative:page;mso-height-relative:page;" filled="f" stroked="t" coordsize="21600,21600" o:gfxdata="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">
                <v:fill on="f" focussize="0,0"/>
                <v:stroke weight="0.23354330708661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124325" cy="2943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ns w:id="34" w:author="Kukukukiki" w:date="2020-03-25T00:49:00Z"/>
          <w:rFonts w:hint="eastAsia"/>
        </w:rPr>
      </w:pPr>
      <w:bookmarkStart w:id="0" w:name="_Hlk34670989"/>
      <w:bookmarkStart w:id="1" w:name="OLE_LINK7"/>
      <w:bookmarkStart w:id="2" w:name="OLE_LINK5"/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1601470</wp:posOffset>
                </wp:positionV>
                <wp:extent cx="57150" cy="75565"/>
                <wp:effectExtent l="3810" t="5715" r="8890" b="9525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105" name="墨迹 105"/>
                            <w14:cNvContentPartPr/>
                          </w14:nvContentPartPr>
                          <w14:xfrm>
                            <a:off x="3574415" y="7072630"/>
                            <a:ext cx="57150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45pt;margin-top:126.1pt;height:5.95pt;width:4.5pt;z-index:251762688;mso-width-relative:page;mso-height-relative:page;" filled="f" stroked="t" coordsize="21600,21600" o:gfxdata="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">
                <v:fill on="f" focussize="0,0"/>
                <v:stroke weight="0.21401574803149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1605915</wp:posOffset>
                </wp:positionV>
                <wp:extent cx="76835" cy="69215"/>
                <wp:effectExtent l="3175" t="5715" r="3810" b="889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04" name="墨迹 104"/>
                            <w14:cNvContentPartPr/>
                          </w14:nvContentPartPr>
                          <w14:xfrm>
                            <a:off x="3465830" y="7077075"/>
                            <a:ext cx="76835" cy="69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2.9pt;margin-top:126.45pt;height:5.45pt;width:6.05pt;z-index:251761664;mso-width-relative:page;mso-height-relative:page;" filled="f" stroked="t" coordsize="21600,21600" o:gfxdata="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1656080</wp:posOffset>
                </wp:positionV>
                <wp:extent cx="62865" cy="8255"/>
                <wp:effectExtent l="3810" t="5080" r="10160" b="762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103" name="墨迹 103"/>
                            <w14:cNvContentPartPr/>
                          </w14:nvContentPartPr>
                          <w14:xfrm>
                            <a:off x="3380740" y="7127240"/>
                            <a:ext cx="62865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6.2pt;margin-top:130.4pt;height:0.65pt;width:4.95pt;z-index:251760640;mso-width-relative:page;mso-height-relative:page;" filled="f" stroked="t" coordsize="21600,21600" o:gfxdata="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1626870</wp:posOffset>
                </wp:positionV>
                <wp:extent cx="58420" cy="635"/>
                <wp:effectExtent l="3810" t="5715" r="7620" b="762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102" name="墨迹 102"/>
                            <w14:cNvContentPartPr/>
                          </w14:nvContentPartPr>
                          <w14:xfrm>
                            <a:off x="3375025" y="7098030"/>
                            <a:ext cx="5842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75pt;margin-top:128.1pt;height:0.05pt;width:4.6pt;z-index:251759616;mso-width-relative:page;mso-height-relative:page;" filled="f" stroked="t" coordsize="21600,21600" o:gfxdata="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1601470</wp:posOffset>
                </wp:positionV>
                <wp:extent cx="13335" cy="101600"/>
                <wp:effectExtent l="3175" t="5715" r="4445" b="1143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101" name="墨迹 101"/>
                            <w14:cNvContentPartPr/>
                          </w14:nvContentPartPr>
                          <w14:xfrm>
                            <a:off x="3336290" y="7072630"/>
                            <a:ext cx="13335" cy="101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2.7pt;margin-top:126.1pt;height:8pt;width:1.05pt;z-index:251758592;mso-width-relative:page;mso-height-relative:page;" filled="f" stroked="t" coordsize="21600,21600" o:gfxdata="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">
                <v:fill on="f" focussize="0,0"/>
                <v:stroke weight="0.21582677165354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1595120</wp:posOffset>
                </wp:positionV>
                <wp:extent cx="59690" cy="71120"/>
                <wp:effectExtent l="3175" t="5715" r="6985" b="698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100" name="墨迹 100"/>
                            <w14:cNvContentPartPr/>
                          </w14:nvContentPartPr>
                          <w14:xfrm>
                            <a:off x="3273425" y="7066280"/>
                            <a:ext cx="59690" cy="7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7.75pt;margin-top:125.6pt;height:5.6pt;width:4.7pt;z-index:251757568;mso-width-relative:page;mso-height-relative:page;" filled="f" stroked="t" coordsize="21600,21600" o:gfxdata="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1611630</wp:posOffset>
                </wp:positionV>
                <wp:extent cx="45720" cy="44450"/>
                <wp:effectExtent l="3810" t="5715" r="6350" b="5715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99" name="墨迹 99"/>
                            <w14:cNvContentPartPr/>
                          </w14:nvContentPartPr>
                          <w14:xfrm>
                            <a:off x="3280410" y="7082790"/>
                            <a:ext cx="45720" cy="444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8.3pt;margin-top:126.9pt;height:3.5pt;width:3.6pt;z-index:251756544;mso-width-relative:page;mso-height-relative:page;" filled="f" stroked="t" coordsize="21600,21600" o:gfxdata="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1590675</wp:posOffset>
                </wp:positionV>
                <wp:extent cx="15240" cy="99060"/>
                <wp:effectExtent l="3810" t="5715" r="8890" b="698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98" name="墨迹 98"/>
                            <w14:cNvContentPartPr/>
                          </w14:nvContentPartPr>
                          <w14:xfrm>
                            <a:off x="3244215" y="7061835"/>
                            <a:ext cx="15240" cy="990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5.45pt;margin-top:125.25pt;height:7.8pt;width:1.2pt;z-index:251755520;mso-width-relative:page;mso-height-relative:page;" filled="f" stroked="t" coordsize="21600,21600" o:gfxdata="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1564005</wp:posOffset>
                </wp:positionV>
                <wp:extent cx="16510" cy="54610"/>
                <wp:effectExtent l="3175" t="5715" r="8255" b="952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97" name="墨迹 97"/>
                            <w14:cNvContentPartPr/>
                          </w14:nvContentPartPr>
                          <w14:xfrm>
                            <a:off x="3206750" y="7035165"/>
                            <a:ext cx="16510" cy="54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2.5pt;margin-top:123.15pt;height:4.3pt;width:1.3pt;z-index:251754496;mso-width-relative:page;mso-height-relative:page;" filled="f" stroked="t" coordsize="21600,21600" o:gfxdata="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1553210</wp:posOffset>
                </wp:positionV>
                <wp:extent cx="635" cy="52705"/>
                <wp:effectExtent l="3810" t="5715" r="9525" b="11430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96" name="墨迹 96"/>
                            <w14:cNvContentPartPr/>
                          </w14:nvContentPartPr>
                          <w14:xfrm>
                            <a:off x="3185795" y="7024370"/>
                            <a:ext cx="635" cy="527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0.85pt;margin-top:122.3pt;height:4.15pt;width:0.05pt;z-index:251753472;mso-width-relative:page;mso-height-relative:page;" filled="f" stroked="t" coordsize="21600,21600" o:gfxdata="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1645285</wp:posOffset>
                </wp:positionV>
                <wp:extent cx="71755" cy="2540"/>
                <wp:effectExtent l="3810" t="5080" r="8255" b="635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95" name="墨迹 95"/>
                            <w14:cNvContentPartPr/>
                          </w14:nvContentPartPr>
                          <w14:xfrm>
                            <a:off x="3101975" y="7116445"/>
                            <a:ext cx="7175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25pt;margin-top:129.55pt;height:0.2pt;width:5.65pt;z-index:251752448;mso-width-relative:page;mso-height-relative:page;" filled="f" stroked="t" coordsize="21600,21600" o:gfxdata="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1559560</wp:posOffset>
                </wp:positionV>
                <wp:extent cx="39370" cy="170815"/>
                <wp:effectExtent l="3175" t="5715" r="6350" b="5080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94" name="墨迹 94"/>
                            <w14:cNvContentPartPr/>
                          </w14:nvContentPartPr>
                          <w14:xfrm>
                            <a:off x="3131820" y="7030720"/>
                            <a:ext cx="39370" cy="170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6pt;margin-top:122.8pt;height:13.45pt;width:3.1pt;z-index:251751424;mso-width-relative:page;mso-height-relative:page;" filled="f" stroked="t" coordsize="21600,21600" o:gfxdata="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">
                <v:fill on="f" focussize="0,0"/>
                <v:stroke weight="0.21039370078740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493395</wp:posOffset>
                </wp:positionV>
                <wp:extent cx="22860" cy="62865"/>
                <wp:effectExtent l="3810" t="5715" r="8255" b="8255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93" name="墨迹 93"/>
                            <w14:cNvContentPartPr/>
                          </w14:nvContentPartPr>
                          <w14:xfrm>
                            <a:off x="5156835" y="5964555"/>
                            <a:ext cx="22860" cy="628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6.05pt;margin-top:38.85pt;height:4.95pt;width:1.8pt;z-index:251750400;mso-width-relative:page;mso-height-relative:page;" filled="f" stroked="t" coordsize="21600,21600" o:gfxdata="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">
                <v:fill on="f" focussize="0,0"/>
                <v:stroke weight="0.36889763779527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537845</wp:posOffset>
                </wp:positionV>
                <wp:extent cx="50800" cy="8255"/>
                <wp:effectExtent l="3810" t="5080" r="8255" b="7620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92" name="墨迹 92"/>
                            <w14:cNvContentPartPr/>
                          </w14:nvContentPartPr>
                          <w14:xfrm>
                            <a:off x="5095875" y="6009005"/>
                            <a:ext cx="50800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1.25pt;margin-top:42.35pt;height:0.65pt;width:4pt;z-index:251749376;mso-width-relative:page;mso-height-relative:page;" filled="f" stroked="t" coordsize="21600,21600" o:gfxdata="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">
                <v:fill on="f" focussize="0,0"/>
                <v:stroke weight="0.2498425196850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505460</wp:posOffset>
                </wp:positionV>
                <wp:extent cx="37465" cy="4445"/>
                <wp:effectExtent l="3810" t="5715" r="7620" b="1079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1">
                          <w14:nvContentPartPr>
                            <w14:cNvPr id="91" name="墨迹 91"/>
                            <w14:cNvContentPartPr/>
                          </w14:nvContentPartPr>
                          <w14:xfrm>
                            <a:off x="5095875" y="5976620"/>
                            <a:ext cx="37465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1.25pt;margin-top:39.8pt;height:0.35pt;width:2.95pt;z-index:251748352;mso-width-relative:page;mso-height-relative:page;" filled="f" stroked="t" coordsize="21600,21600" o:gfxdata="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">
                <v:fill on="f" focussize="0,0"/>
                <v:stroke weight="0.28188976377952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488950</wp:posOffset>
                </wp:positionV>
                <wp:extent cx="60325" cy="73660"/>
                <wp:effectExtent l="3810" t="5715" r="5715" b="11430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90" name="墨迹 90"/>
                            <w14:cNvContentPartPr/>
                          </w14:nvContentPartPr>
                          <w14:xfrm>
                            <a:off x="5007610" y="5960110"/>
                            <a:ext cx="60325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4.3pt;margin-top:38.5pt;height:5.8pt;width:4.75pt;z-index:251747328;mso-width-relative:page;mso-height-relative:page;" filled="f" stroked="t" coordsize="21600,21600" o:gfxdata="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">
                <v:fill on="f" focussize="0,0"/>
                <v:stroke weight="0.27881889763779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525145</wp:posOffset>
                </wp:positionV>
                <wp:extent cx="65405" cy="635"/>
                <wp:effectExtent l="3810" t="6350" r="7620" b="6985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89" name="墨迹 89"/>
                            <w14:cNvContentPartPr/>
                          </w14:nvContentPartPr>
                          <w14:xfrm>
                            <a:off x="4944745" y="5996305"/>
                            <a:ext cx="6540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9.35pt;margin-top:41.35pt;height:0.05pt;width:5.15pt;z-index:251746304;mso-width-relative:page;mso-height-relative:page;" filled="f" stroked="t" coordsize="21600,21600" o:gfxdata="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">
                <v:fill on="f" focussize="0,0"/>
                <v:stroke weight="0.26141732283464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409575</wp:posOffset>
                </wp:positionV>
                <wp:extent cx="40005" cy="62865"/>
                <wp:effectExtent l="3810" t="5715" r="5080" b="8255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88" name="墨迹 88"/>
                            <w14:cNvContentPartPr/>
                          </w14:nvContentPartPr>
                          <w14:xfrm>
                            <a:off x="4928235" y="5880735"/>
                            <a:ext cx="40005" cy="628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8.05pt;margin-top:32.25pt;height:4.95pt;width:3.15pt;z-index:251745280;mso-width-relative:page;mso-height-relative:page;" filled="f" stroked="t" coordsize="21600,21600" o:gfxdata="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">
                <v:fill on="f" focussize="0,0"/>
                <v:stroke weight="0.24338582677165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488950</wp:posOffset>
                </wp:positionV>
                <wp:extent cx="71120" cy="73660"/>
                <wp:effectExtent l="3175" t="5715" r="9525" b="1143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87" name="墨迹 87"/>
                            <w14:cNvContentPartPr/>
                          </w14:nvContentPartPr>
                          <w14:xfrm>
                            <a:off x="4841875" y="5960110"/>
                            <a:ext cx="71120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25pt;margin-top:38.5pt;height:5.8pt;width:5.6pt;z-index:251744256;mso-width-relative:page;mso-height-relative:page;" filled="f" stroked="t" coordsize="21600,21600" o:gfxdata="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">
                <v:fill on="f" focussize="0,0"/>
                <v:stroke weight="0.22559055118110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483235</wp:posOffset>
                </wp:positionV>
                <wp:extent cx="73660" cy="75565"/>
                <wp:effectExtent l="3810" t="5715" r="6350" b="952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86" name="墨迹 86"/>
                            <w14:cNvContentPartPr/>
                          </w14:nvContentPartPr>
                          <w14:xfrm>
                            <a:off x="4843780" y="5954395"/>
                            <a:ext cx="73660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4pt;margin-top:38.05pt;height:5.95pt;width:5.8pt;z-index:251743232;mso-width-relative:page;mso-height-relative:page;" filled="f" stroked="t" coordsize="21600,21600" o:gfxdata="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">
                <v:fill on="f" focussize="0,0"/>
                <v:stroke weight="0.25094488188976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467995</wp:posOffset>
                </wp:positionV>
                <wp:extent cx="46355" cy="80645"/>
                <wp:effectExtent l="3810" t="5715" r="5715" b="1143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85" name="墨迹 85"/>
                            <w14:cNvContentPartPr/>
                          </w14:nvContentPartPr>
                          <w14:xfrm>
                            <a:off x="4724400" y="5939155"/>
                            <a:ext cx="46355" cy="806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2pt;margin-top:36.85pt;height:6.35pt;width:3.65pt;z-index:251742208;mso-width-relative:page;mso-height-relative:page;" filled="f" stroked="t" coordsize="21600,21600" o:gfxdata="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">
                <v:fill on="f" focussize="0,0"/>
                <v:stroke weight="0.25905511811023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501650</wp:posOffset>
                </wp:positionV>
                <wp:extent cx="104775" cy="12700"/>
                <wp:effectExtent l="3810" t="5080" r="10160" b="10160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84" name="墨迹 84"/>
                            <w14:cNvContentPartPr/>
                          </w14:nvContentPartPr>
                          <w14:xfrm>
                            <a:off x="4650740" y="5972810"/>
                            <a:ext cx="104775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6.2pt;margin-top:39.5pt;height:1pt;width:8.25pt;z-index:251741184;mso-width-relative:page;mso-height-relative:page;" filled="f" stroked="t" coordsize="21600,21600" o:gfxdata="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">
                <v:fill on="f" focussize="0,0"/>
                <v:stroke weight="0.25385826771653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467995</wp:posOffset>
                </wp:positionV>
                <wp:extent cx="73660" cy="96520"/>
                <wp:effectExtent l="3810" t="6350" r="6350" b="889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9">
                          <w14:nvContentPartPr>
                            <w14:cNvPr id="83" name="墨迹 83"/>
                            <w14:cNvContentPartPr/>
                          </w14:nvContentPartPr>
                          <w14:xfrm>
                            <a:off x="4514215" y="5939155"/>
                            <a:ext cx="73660" cy="96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5.45pt;margin-top:36.85pt;height:7.6pt;width:5.8pt;z-index:251740160;mso-width-relative:page;mso-height-relative:page;" filled="f" stroked="t" coordsize="21600,21600" o:gfxdata="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">
                <v:fill on="f" focussize="0,0"/>
                <v:stroke weight="0.27385826771653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548640</wp:posOffset>
                </wp:positionV>
                <wp:extent cx="60960" cy="13970"/>
                <wp:effectExtent l="3810" t="5080" r="5080" b="889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82" name="墨迹 82"/>
                            <w14:cNvContentPartPr/>
                          </w14:nvContentPartPr>
                          <w14:xfrm>
                            <a:off x="4440555" y="6019800"/>
                            <a:ext cx="60960" cy="13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9.65pt;margin-top:43.2pt;height:1.1pt;width:4.8pt;z-index:251739136;mso-width-relative:page;mso-height-relative:page;" filled="f" stroked="t" coordsize="21600,21600" o:gfxdata="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">
                <v:fill on="f" focussize="0,0"/>
                <v:stroke weight="0.24527559055118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511810</wp:posOffset>
                </wp:positionV>
                <wp:extent cx="36195" cy="2540"/>
                <wp:effectExtent l="3810" t="5080" r="8890" b="635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1">
                          <w14:nvContentPartPr>
                            <w14:cNvPr id="81" name="墨迹 81"/>
                            <w14:cNvContentPartPr/>
                          </w14:nvContentPartPr>
                          <w14:xfrm>
                            <a:off x="4451350" y="5982970"/>
                            <a:ext cx="3619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0.5pt;margin-top:40.3pt;height:0.2pt;width:2.85pt;z-index:251738112;mso-width-relative:page;mso-height-relative:page;" filled="f" stroked="t" coordsize="21600,21600" o:gfxdata="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419735</wp:posOffset>
                </wp:positionV>
                <wp:extent cx="69215" cy="73660"/>
                <wp:effectExtent l="3810" t="5715" r="3810" b="11430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80" name="墨迹 80"/>
                            <w14:cNvContentPartPr/>
                          </w14:nvContentPartPr>
                          <w14:xfrm>
                            <a:off x="4382135" y="5890895"/>
                            <a:ext cx="69215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5.05pt;margin-top:33.05pt;height:5.8pt;width:5.45pt;z-index:251737088;mso-width-relative:page;mso-height-relative:page;" filled="f" stroked="t" coordsize="21600,21600" o:gfxdata="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">
                <v:fill on="f" focussize="0,0"/>
                <v:stroke weight="0.29440944881889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472440</wp:posOffset>
                </wp:positionV>
                <wp:extent cx="76200" cy="102235"/>
                <wp:effectExtent l="3175" t="5715" r="4445" b="10795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3">
                          <w14:nvContentPartPr>
                            <w14:cNvPr id="79" name="墨迹 79"/>
                            <w14:cNvContentPartPr/>
                          </w14:nvContentPartPr>
                          <w14:xfrm>
                            <a:off x="4312285" y="5943600"/>
                            <a:ext cx="76200" cy="102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9.55pt;margin-top:37.2pt;height:8.05pt;width:6pt;z-index:251736064;mso-width-relative:page;mso-height-relative:page;" filled="f" stroked="t" coordsize="21600,21600" o:gfxdata="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">
                <v:fill on="f" focussize="0,0"/>
                <v:stroke weight="0.25787401574803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478790</wp:posOffset>
                </wp:positionV>
                <wp:extent cx="96520" cy="80010"/>
                <wp:effectExtent l="3810" t="5715" r="4445" b="508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78" name="墨迹 78"/>
                            <w14:cNvContentPartPr/>
                          </w14:nvContentPartPr>
                          <w14:xfrm>
                            <a:off x="4304665" y="5949950"/>
                            <a:ext cx="96520" cy="800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8.95pt;margin-top:37.7pt;height:6.3pt;width:7.6pt;z-index:251735040;mso-width-relative:page;mso-height-relative:page;" filled="f" stroked="t" coordsize="21600,21600" o:gfxdata="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483235</wp:posOffset>
                </wp:positionV>
                <wp:extent cx="41910" cy="75565"/>
                <wp:effectExtent l="3810" t="5715" r="10160" b="952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5">
                          <w14:nvContentPartPr>
                            <w14:cNvPr id="77" name="墨迹 77"/>
                            <w14:cNvContentPartPr/>
                          </w14:nvContentPartPr>
                          <w14:xfrm>
                            <a:off x="4203700" y="5954395"/>
                            <a:ext cx="41910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1pt;margin-top:38.05pt;height:5.95pt;width:3.3pt;z-index:251734016;mso-width-relative:page;mso-height-relative:page;" filled="f" stroked="t" coordsize="21600,21600" o:gfxdata="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SvfYqdUAAAAJAQAADwAAAAAA&#10;AAABACAAAAAiAAAAZHJzL2Rvd25yZXYueG1sUEsBAhQAFAAAAAgAh07iQO+1gtWPAQAALgMAAA4A&#10;AAAAAAAAAQAgAAAAJAEAAGRycy9lMm9Eb2MueG1sUEsBAhQACgAAAAAAh07iQAAAAAAAAAAAAAAA&#10;AAgAAAAAAAAAAAAQAAAA3wIAAGRycy9pbmsvUEsBAhQAFAAAAAgAh07iQJTZDeNYAgAAzgUAABAA&#10;AAAAAAAAAQAgAAAABQMAAGRycy9pbmsvaW5rMS54bWxQSwUGAAAAAAoACgBMAgAA9g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511810</wp:posOffset>
                </wp:positionV>
                <wp:extent cx="107315" cy="2540"/>
                <wp:effectExtent l="3810" t="5080" r="7620" b="635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76" name="墨迹 76"/>
                            <w14:cNvContentPartPr/>
                          </w14:nvContentPartPr>
                          <w14:xfrm>
                            <a:off x="4115435" y="5982970"/>
                            <a:ext cx="10731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4.05pt;margin-top:40.3pt;height:0.2pt;width:8.45pt;z-index:251732992;mso-width-relative:page;mso-height-relative:page;" filled="f" stroked="t" coordsize="21600,21600" o:gfxdata="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504190</wp:posOffset>
                </wp:positionV>
                <wp:extent cx="55880" cy="79375"/>
                <wp:effectExtent l="4445" t="5715" r="9525" b="1270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7">
                          <w14:nvContentPartPr>
                            <w14:cNvPr id="75" name="墨迹 75"/>
                            <w14:cNvContentPartPr/>
                          </w14:nvContentPartPr>
                          <w14:xfrm>
                            <a:off x="4004310" y="5975350"/>
                            <a:ext cx="55880" cy="793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5.3pt;margin-top:39.7pt;height:6.25pt;width:4.4pt;z-index:251731968;mso-width-relative:page;mso-height-relative:page;" filled="f" stroked="t" coordsize="21600,21600" o:gfxdata="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">
                <v:fill on="f" focussize="0,0"/>
                <v:stroke weight="0.23448818897637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430530</wp:posOffset>
                </wp:positionV>
                <wp:extent cx="123190" cy="163195"/>
                <wp:effectExtent l="5715" t="9525" r="10795" b="889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74" name="墨迹 74"/>
                            <w14:cNvContentPartPr/>
                          </w14:nvContentPartPr>
                          <w14:xfrm>
                            <a:off x="3926840" y="5901690"/>
                            <a:ext cx="123190" cy="163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9.2pt;margin-top:33.9pt;height:12.85pt;width:9.7pt;z-index:251730944;mso-width-relative:page;mso-height-relative:page;" filled="f" stroked="t" coordsize="21600,21600" o:gfxdata="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">
                <v:fill on="f" focussize="0,0"/>
                <v:stroke weight="0.5051181102362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537845</wp:posOffset>
                </wp:positionV>
                <wp:extent cx="60960" cy="8255"/>
                <wp:effectExtent l="3810" t="5715" r="5080" b="698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9">
                          <w14:nvContentPartPr>
                            <w14:cNvPr id="73" name="墨迹 73"/>
                            <w14:cNvContentPartPr/>
                          </w14:nvContentPartPr>
                          <w14:xfrm>
                            <a:off x="3836670" y="6009005"/>
                            <a:ext cx="60960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2.1pt;margin-top:42.35pt;height:0.65pt;width:4.8pt;z-index:251729920;mso-width-relative:page;mso-height-relative:page;" filled="f" stroked="t" coordsize="21600,21600" o:gfxdata="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">
                <v:fill on="f" focussize="0,0"/>
                <v:stroke weight="0.29448818897637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493395</wp:posOffset>
                </wp:positionV>
                <wp:extent cx="66675" cy="10795"/>
                <wp:effectExtent l="3810" t="6985" r="6350" b="1016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0">
                          <w14:nvContentPartPr>
                            <w14:cNvPr id="72" name="墨迹 72"/>
                            <w14:cNvContentPartPr/>
                          </w14:nvContentPartPr>
                          <w14:xfrm>
                            <a:off x="3825875" y="5964555"/>
                            <a:ext cx="66675" cy="10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1.25pt;margin-top:38.85pt;height:0.85pt;width:5.25pt;z-index:251728896;mso-width-relative:page;mso-height-relative:page;" filled="f" stroked="t" coordsize="21600,21600" o:gfxdata="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">
                <v:fill on="f" focussize="0,0"/>
                <v:stroke weight="0.29692913385826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472440</wp:posOffset>
                </wp:positionV>
                <wp:extent cx="69215" cy="113030"/>
                <wp:effectExtent l="3810" t="5715" r="10795" b="698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1">
                          <w14:nvContentPartPr>
                            <w14:cNvPr id="71" name="墨迹 71"/>
                            <w14:cNvContentPartPr/>
                          </w14:nvContentPartPr>
                          <w14:xfrm>
                            <a:off x="3742055" y="5943600"/>
                            <a:ext cx="69215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4.65pt;margin-top:37.2pt;height:8.9pt;width:5.45pt;z-index:251727872;mso-width-relative:page;mso-height-relative:page;" filled="f" stroked="t" coordsize="21600,21600" o:gfxdata="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">
                <v:fill on="f" focussize="0,0"/>
                <v:stroke weight="0.24771653543307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474345</wp:posOffset>
                </wp:positionV>
                <wp:extent cx="97155" cy="121285"/>
                <wp:effectExtent l="3810" t="5715" r="3810" b="5715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2">
                          <w14:nvContentPartPr>
                            <w14:cNvPr id="70" name="墨迹 70"/>
                            <w14:cNvContentPartPr/>
                          </w14:nvContentPartPr>
                          <w14:xfrm>
                            <a:off x="3716655" y="5945505"/>
                            <a:ext cx="97155" cy="1212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2.65pt;margin-top:37.35pt;height:9.55pt;width:7.65pt;z-index:251726848;mso-width-relative:page;mso-height-relative:page;" filled="f" stroked="t" coordsize="21600,21600" o:gfxdata="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">
                <v:fill on="f" focussize="0,0"/>
                <v:stroke weight="0.27566929133858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593725</wp:posOffset>
                </wp:positionV>
                <wp:extent cx="803275" cy="388620"/>
                <wp:effectExtent l="9525" t="8890" r="11430" b="1460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3">
                          <w14:nvContentPartPr>
                            <w14:cNvPr id="69" name="墨迹 69"/>
                            <w14:cNvContentPartPr/>
                          </w14:nvContentPartPr>
                          <w14:xfrm>
                            <a:off x="3112770" y="6064885"/>
                            <a:ext cx="803275" cy="388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5.1pt;margin-top:46.75pt;height:30.6pt;width:63.25pt;z-index:251725824;mso-width-relative:page;mso-height-relative:page;" filled="f" stroked="t" coordsize="21600,21600" o:gfxdata="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">
                <v:fill on="f" focussize="0,0"/>
                <v:stroke weight="0.55535433070866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984250</wp:posOffset>
                </wp:positionV>
                <wp:extent cx="119380" cy="19050"/>
                <wp:effectExtent l="3810" t="5080" r="9525" b="1079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4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5878830" y="6455410"/>
                            <a:ext cx="119380" cy="19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2.9pt;margin-top:77.5pt;height:1.5pt;width:9.4pt;z-index:251685888;mso-width-relative:page;mso-height-relative:page;" filled="f" stroked="t" coordsize="21600,21600" o:gfxdata="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908685</wp:posOffset>
                </wp:positionV>
                <wp:extent cx="12700" cy="193675"/>
                <wp:effectExtent l="3175" t="5715" r="5080" b="1016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5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5933440" y="6379845"/>
                            <a:ext cx="12700" cy="1936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7.2pt;margin-top:71.55pt;height:15.25pt;width:1pt;z-index:251684864;mso-width-relative:page;mso-height-relative:page;" filled="f" stroked="t" coordsize="21600,21600" o:gfxdata="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">
                <v:fill on="f" focussize="0,0"/>
                <v:stroke weight="0.21582677165354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1083945</wp:posOffset>
                </wp:positionV>
                <wp:extent cx="88265" cy="13970"/>
                <wp:effectExtent l="6985" t="6985" r="9525" b="698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6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5721350" y="6555105"/>
                            <a:ext cx="88265" cy="13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0.5pt;margin-top:85.35pt;height:1.1pt;width:6.95pt;z-index:251683840;mso-width-relative:page;mso-height-relative:page;" filled="f" stroked="t" coordsize="21600,21600" o:gfxdata="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">
                <v:fill on="f" focussize="0,0"/>
                <v:stroke weight="0.48275590551181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1066165</wp:posOffset>
                </wp:positionV>
                <wp:extent cx="60960" cy="101600"/>
                <wp:effectExtent l="3175" t="5715" r="5715" b="1143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7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5599430" y="6537325"/>
                            <a:ext cx="60960" cy="101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0.9pt;margin-top:83.95pt;height:8pt;width:4.8pt;z-index:251682816;mso-width-relative:page;mso-height-relative:page;" filled="f" stroked="t" coordsize="21600,21600" o:gfxdata="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1024255</wp:posOffset>
                </wp:positionV>
                <wp:extent cx="74930" cy="115570"/>
                <wp:effectExtent l="3175" t="5715" r="5715" b="1143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8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5503545" y="6495415"/>
                            <a:ext cx="74930" cy="1155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3.35pt;margin-top:80.65pt;height:9.1pt;width:5.9pt;z-index:251681792;mso-width-relative:page;mso-height-relative:page;" filled="f" stroked="t" coordsize="21600,21600" o:gfxdata="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">
                <v:fill on="f" focussize="0,0"/>
                <v:stroke weight="0.25078740157480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1028700</wp:posOffset>
                </wp:positionV>
                <wp:extent cx="118745" cy="107315"/>
                <wp:effectExtent l="3810" t="5715" r="10160" b="571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9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5452745" y="6499860"/>
                            <a:ext cx="118745" cy="1073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9.35pt;margin-top:81pt;height:8.45pt;width:9.35pt;z-index:251680768;mso-width-relative:page;mso-height-relative:page;" filled="f" stroked="t" coordsize="21600,21600" o:gfxdata="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">
                <v:fill on="f" focussize="0,0"/>
                <v:stroke weight="0.24811023622047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1099820</wp:posOffset>
                </wp:positionV>
                <wp:extent cx="60960" cy="2540"/>
                <wp:effectExtent l="3810" t="5080" r="5080" b="635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0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5347970" y="6570980"/>
                            <a:ext cx="60960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1.1pt;margin-top:86.6pt;height:0.2pt;width:4.8pt;z-index:251679744;mso-width-relative:page;mso-height-relative:page;" filled="f" stroked="t" coordsize="21600,21600" o:gfxdata="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1062990</wp:posOffset>
                </wp:positionV>
                <wp:extent cx="62865" cy="7620"/>
                <wp:effectExtent l="3810" t="5080" r="10160" b="825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1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5335270" y="6534150"/>
                            <a:ext cx="62865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0.1pt;margin-top:83.7pt;height:0.6pt;width:4.95pt;z-index:251678720;mso-width-relative:page;mso-height-relative:page;" filled="f" stroked="t" coordsize="21600,21600" o:gfxdata="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1081405</wp:posOffset>
                </wp:positionV>
                <wp:extent cx="12700" cy="86360"/>
                <wp:effectExtent l="3810" t="5715" r="4445" b="571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2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5248910" y="6552565"/>
                            <a:ext cx="12700" cy="8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3.3pt;margin-top:85.15pt;height:6.8pt;width:1pt;z-index:251677696;mso-width-relative:page;mso-height-relative:page;" filled="f" stroked="t" coordsize="21600,21600" o:gfxdata="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1070610</wp:posOffset>
                </wp:positionV>
                <wp:extent cx="8890" cy="100330"/>
                <wp:effectExtent l="3810" t="5715" r="8255" b="571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3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5200650" y="6541770"/>
                            <a:ext cx="8890" cy="1003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9.5pt;margin-top:84.3pt;height:7.9pt;width:0.7pt;z-index:251676672;mso-width-relative:page;mso-height-relative:page;" filled="f" stroked="t" coordsize="21600,21600" o:gfxdata="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CYgrQ3VAAAACwEAAA8AAAAAAAAAAQAgAAAAIgAA&#10;AGRycy9kb3ducmV2LnhtbFBLAQIUABQAAAAIAIdO4kBzLY4zjQEAAC4DAAAOAAAAAAAAAAEAIAAA&#10;ACQBAABkcnMvZTJvRG9jLnhtbFBLAQIUAAoAAAAAAIdO4kAAAAAAAAAAAAAAAAAIAAAAAAAAAAAA&#10;EAAAAN0CAABkcnMvaW5rL1BLAQIUABQAAAAIAIdO4kD0ZGb6TwIAAK0FAAAQAAAAAAAAAAEAIAAA&#10;AAMDAABkcnMvaW5rL2luazEueG1sUEsFBgAAAAAKAAoATAIAAOs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1099820</wp:posOffset>
                </wp:positionV>
                <wp:extent cx="52705" cy="11430"/>
                <wp:effectExtent l="3810" t="5080" r="6350" b="1143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5179695" y="6570980"/>
                            <a:ext cx="52705" cy="114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7.85pt;margin-top:86.6pt;height:0.9pt;width:4.15pt;z-index:251675648;mso-width-relative:page;mso-height-relative:page;" filled="f" stroked="t" coordsize="21600,21600" o:gfxdata="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ApEO9h1gAAAAsBAAAPAAAAAAAAAAEAIAAA&#10;ACIAAABkcnMvZG93bnJldi54bWxQSwECFAAUAAAACACHTuJA7nOPO44BAAAuAwAADgAAAAAAAAAB&#10;ACAAAAAlAQAAZHJzL2Uyb0RvYy54bWxQSwECFAAKAAAAAACHTuJAAAAAAAAAAAAAAAAACAAAAAAA&#10;AAAAABAAAADfAgAAZHJzL2luay9QSwECFAAUAAAACACHTuJAmRbhU1ECAACyBQAAEAAAAAAAAAAB&#10;ACAAAAAFAwAAZHJzL2luay9pbmsxLnhtbFBLBQYAAAAACgAKAEwCAADv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1049655</wp:posOffset>
                </wp:positionV>
                <wp:extent cx="60960" cy="104775"/>
                <wp:effectExtent l="3175" t="5715" r="5715" b="825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5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5106670" y="6520815"/>
                            <a:ext cx="60960" cy="104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2.1pt;margin-top:82.65pt;height:8.25pt;width:4.8pt;z-index:251674624;mso-width-relative:page;mso-height-relative:page;" filled="f" stroked="t" coordsize="21600,21600" o:gfxdata="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">
                <v:fill on="f" focussize="0,0"/>
                <v:stroke weight="0.21582677165354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1007745</wp:posOffset>
                </wp:positionV>
                <wp:extent cx="100965" cy="104775"/>
                <wp:effectExtent l="3175" t="5715" r="7620" b="825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4963160" y="6478905"/>
                            <a:ext cx="100965" cy="104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0.8pt;margin-top:79.35pt;height:8.25pt;width:7.95pt;z-index:251673600;mso-width-relative:page;mso-height-relative:page;" filled="f" stroked="t" coordsize="21600,21600" o:gfxdata="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">
                <v:fill on="f" focussize="0,0"/>
                <v:stroke weight="0.23338582677165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1024255</wp:posOffset>
                </wp:positionV>
                <wp:extent cx="140970" cy="107950"/>
                <wp:effectExtent l="3810" t="5080" r="8890" b="571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7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4912995" y="6495415"/>
                            <a:ext cx="140970" cy="107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6.85pt;margin-top:80.65pt;height:8.5pt;width:11.1pt;z-index:251672576;mso-width-relative:page;mso-height-relative:page;" filled="f" stroked="t" coordsize="21600,21600" o:gfxdata="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ins w:id="35" w:author="1149160349@qq.com" w:date="2020-03-09T18:58:00Z">
        <w:r>
          <w:rPr>
            <w:rFonts w:hint="eastAsia"/>
          </w:rPr>
          <w:t>第二个迭代法收敛于[1, 1.5]内的唯一实根</w:t>
        </w:r>
        <w:bookmarkEnd w:id="0"/>
        <w:bookmarkEnd w:id="1"/>
        <w:bookmarkEnd w:id="2"/>
      </w:ins>
    </w:p>
    <w:p>
      <w:pPr>
        <w:rPr>
          <w:ins w:id="36" w:author="Kukukukiki" w:date="2020-04-23T23:21:00Z"/>
          <w:rFonts w:hint="eastAsia"/>
        </w:rPr>
      </w:pPr>
    </w:p>
    <w:p>
      <w:pPr>
        <w:rPr>
          <w:rFonts w:hint="eastAsia"/>
        </w:rPr>
      </w:pPr>
    </w:p>
    <w:p>
      <w:pPr>
        <w:rPr>
          <w:ins w:id="37" w:author="Kukukukiki" w:date="2020-03-25T00:48:00Z"/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1336675</wp:posOffset>
                </wp:positionV>
                <wp:extent cx="584200" cy="325755"/>
                <wp:effectExtent l="3810" t="6350" r="5715" b="10160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111" name="墨迹 111"/>
                            <w14:cNvContentPartPr/>
                          </w14:nvContentPartPr>
                          <w14:xfrm>
                            <a:off x="2696210" y="7402195"/>
                            <a:ext cx="584200" cy="3257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2.3pt;margin-top:105.25pt;height:25.65pt;width:46pt;z-index:251768832;mso-width-relative:page;mso-height-relative:page;" filled="f" stroked="t" coordsize="21600,21600" o:gfxdata="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">
                <v:fill on="f" focussize="0,0"/>
                <v:stroke weight="0.34047244094488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1038225</wp:posOffset>
                </wp:positionV>
                <wp:extent cx="48260" cy="112395"/>
                <wp:effectExtent l="3810" t="5715" r="3810" b="7620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9">
                          <w14:nvContentPartPr>
                            <w14:cNvPr id="110" name="墨迹 110"/>
                            <w14:cNvContentPartPr/>
                          </w14:nvContentPartPr>
                          <w14:xfrm>
                            <a:off x="3962400" y="7103745"/>
                            <a:ext cx="48260" cy="1123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2pt;margin-top:81.75pt;height:8.85pt;width:3.8pt;z-index:251767808;mso-width-relative:page;mso-height-relative:page;" filled="f" stroked="t" coordsize="21600,21600" o:gfxdata="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1108710</wp:posOffset>
                </wp:positionV>
                <wp:extent cx="81280" cy="3175"/>
                <wp:effectExtent l="3810" t="5080" r="5715" b="5715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109" name="墨迹 109"/>
                            <w14:cNvContentPartPr/>
                          </w14:nvContentPartPr>
                          <w14:xfrm>
                            <a:off x="3905885" y="7174230"/>
                            <a:ext cx="81280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7.55pt;margin-top:87.3pt;height:0.25pt;width:6.4pt;z-index:251766784;mso-width-relative:page;mso-height-relative:page;" filled="f" stroked="t" coordsize="21600,21600" o:gfxdata="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1069975</wp:posOffset>
                </wp:positionV>
                <wp:extent cx="89535" cy="635"/>
                <wp:effectExtent l="3810" t="5715" r="4445" b="7620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1">
                          <w14:nvContentPartPr>
                            <w14:cNvPr id="108" name="墨迹 108"/>
                            <w14:cNvContentPartPr/>
                          </w14:nvContentPartPr>
                          <w14:xfrm>
                            <a:off x="3897630" y="7135495"/>
                            <a:ext cx="895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6.9pt;margin-top:84.25pt;height:0.05pt;width:7.05pt;z-index:251765760;mso-width-relative:page;mso-height-relative:page;" filled="f" stroked="t" coordsize="21600,21600" o:gfxdata="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990600</wp:posOffset>
                </wp:positionV>
                <wp:extent cx="25400" cy="247015"/>
                <wp:effectExtent l="3810" t="5715" r="5715" b="5715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107" name="墨迹 107"/>
                            <w14:cNvContentPartPr/>
                          </w14:nvContentPartPr>
                          <w14:xfrm>
                            <a:off x="3815715" y="7056120"/>
                            <a:ext cx="25400" cy="2470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0.45pt;margin-top:78pt;height:19.45pt;width:2pt;z-index:251764736;mso-width-relative:page;mso-height-relative:page;" filled="f" stroked="t" coordsize="21600,21600" o:gfxdata="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1007110</wp:posOffset>
                </wp:positionV>
                <wp:extent cx="67310" cy="78105"/>
                <wp:effectExtent l="3810" t="5080" r="5715" b="762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3">
                          <w14:nvContentPartPr>
                            <w14:cNvPr id="106" name="墨迹 106"/>
                            <w14:cNvContentPartPr/>
                          </w14:nvContentPartPr>
                          <w14:xfrm>
                            <a:off x="3685540" y="7072630"/>
                            <a:ext cx="67310" cy="78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0.2pt;margin-top:79.3pt;height:6.15pt;width:5.3pt;z-index:251763712;mso-width-relative:page;mso-height-relative:page;" filled="f" stroked="t" coordsize="21600,21600" o:gfxdata="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">
                <v:fill on="f" focussize="0,0"/>
                <v:stroke weight="0.2225196850393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1011555</wp:posOffset>
                </wp:positionV>
                <wp:extent cx="28575" cy="97155"/>
                <wp:effectExtent l="4445" t="5715" r="8890" b="889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68" name="墨迹 68"/>
                            <w14:cNvContentPartPr/>
                          </w14:nvContentPartPr>
                          <w14:xfrm>
                            <a:off x="5902325" y="7077075"/>
                            <a:ext cx="28575" cy="971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4.75pt;margin-top:79.65pt;height:7.65pt;width:2.25pt;z-index:251724800;mso-width-relative:page;mso-height-relative:page;" filled="f" stroked="t" coordsize="21600,21600" o:gfxdata="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">
                <v:fill on="f" focussize="0,0"/>
                <v:stroke weight="0.311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1000760</wp:posOffset>
                </wp:positionV>
                <wp:extent cx="44450" cy="69215"/>
                <wp:effectExtent l="3175" t="5715" r="8255" b="889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5">
                          <w14:nvContentPartPr>
                            <w14:cNvPr id="67" name="墨迹 67"/>
                            <w14:cNvContentPartPr/>
                          </w14:nvContentPartPr>
                          <w14:xfrm>
                            <a:off x="5844540" y="7066280"/>
                            <a:ext cx="44450" cy="69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0.2pt;margin-top:78.8pt;height:5.45pt;width:3.5pt;z-index:251723776;mso-width-relative:page;mso-height-relative:page;" filled="f" stroked="t" coordsize="21600,21600" o:gfxdata="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1021715</wp:posOffset>
                </wp:positionV>
                <wp:extent cx="46355" cy="40005"/>
                <wp:effectExtent l="3810" t="5715" r="5715" b="1016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66" name="墨迹 66"/>
                            <w14:cNvContentPartPr/>
                          </w14:nvContentPartPr>
                          <w14:xfrm>
                            <a:off x="5847080" y="7087235"/>
                            <a:ext cx="46355" cy="400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0.4pt;margin-top:80.45pt;height:3.15pt;width:3.65pt;z-index:251722752;mso-width-relative:page;mso-height-relative:page;" filled="f" stroked="t" coordsize="21600,21600" o:gfxdata="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">
                <v:fill on="f" focussize="0,0"/>
                <v:stroke weight="0.2146456692913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1007110</wp:posOffset>
                </wp:positionV>
                <wp:extent cx="13970" cy="73660"/>
                <wp:effectExtent l="3810" t="5715" r="10160" b="1143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7">
                          <w14:nvContentPartPr>
                            <w14:cNvPr id="65" name="墨迹 65"/>
                            <w14:cNvContentPartPr/>
                          </w14:nvContentPartPr>
                          <w14:xfrm>
                            <a:off x="5809615" y="7072630"/>
                            <a:ext cx="13970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7.45pt;margin-top:79.3pt;height:5.8pt;width:1.1pt;z-index:251721728;mso-width-relative:page;mso-height-relative:page;" filled="f" stroked="t" coordsize="21600,21600" o:gfxdata="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AQBKl3WAAAACwEAAA8AAAAAAAAAAQAgAAAAIgAA&#10;AGRycy9kb3ducmV2LnhtbFBLAQIUABQAAAAIAIdO4kDMhkq+jwEAAC4DAAAOAAAAAAAAAAEAIAAA&#10;ACUBAABkcnMvZTJvRG9jLnhtbFBLAQIUAAoAAAAAAIdO4kAAAAAAAAAAAAAAAAAIAAAAAAAAAAAA&#10;EAAAAOACAABkcnMvaW5rL1BLAQIUABQAAAAIAIdO4kBzZ7a6TAIAAJkFAAAQAAAAAAAAAAEAIAAA&#10;AAYDAABkcnMvaW5rL2luazEueG1sUEsFBgAAAAAKAAoATAIAAOs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948690</wp:posOffset>
                </wp:positionV>
                <wp:extent cx="6985" cy="49530"/>
                <wp:effectExtent l="3175" t="5715" r="10795" b="762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64" name="墨迹 64"/>
                            <w14:cNvContentPartPr/>
                          </w14:nvContentPartPr>
                          <w14:xfrm>
                            <a:off x="5802630" y="7014210"/>
                            <a:ext cx="6985" cy="49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6.9pt;margin-top:74.7pt;height:3.9pt;width:0.55pt;z-index:251720704;mso-width-relative:page;mso-height-relative:page;" filled="f" stroked="t" coordsize="21600,21600" o:gfxdata="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1024255</wp:posOffset>
                </wp:positionV>
                <wp:extent cx="86360" cy="18415"/>
                <wp:effectExtent l="3810" t="5080" r="7620" b="1143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9">
                          <w14:nvContentPartPr>
                            <w14:cNvPr id="63" name="墨迹 63"/>
                            <w14:cNvContentPartPr/>
                          </w14:nvContentPartPr>
                          <w14:xfrm>
                            <a:off x="5689600" y="7089775"/>
                            <a:ext cx="86360" cy="18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8pt;margin-top:80.65pt;height:1.45pt;width:6.8pt;z-index:251719680;mso-width-relative:page;mso-height-relative:page;" filled="f" stroked="t" coordsize="21600,21600" o:gfxdata="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954405</wp:posOffset>
                </wp:positionV>
                <wp:extent cx="38100" cy="178435"/>
                <wp:effectExtent l="3175" t="5715" r="7620" b="1143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62" name="墨迹 62"/>
                            <w14:cNvContentPartPr/>
                          </w14:nvContentPartPr>
                          <w14:xfrm>
                            <a:off x="5718810" y="7019925"/>
                            <a:ext cx="38100" cy="178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0.3pt;margin-top:75.15pt;height:14.05pt;width:3pt;z-index:251718656;mso-width-relative:page;mso-height-relative:page;" filled="f" stroked="t" coordsize="21600,21600" o:gfxdata="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">
                <v:fill on="f" focussize="0,0"/>
                <v:stroke weight="0.2175590551181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925195</wp:posOffset>
                </wp:positionV>
                <wp:extent cx="234950" cy="12700"/>
                <wp:effectExtent l="3810" t="5080" r="5715" b="1016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1">
                          <w14:nvContentPartPr>
                            <w14:cNvPr id="61" name="墨迹 61"/>
                            <w14:cNvContentPartPr/>
                          </w14:nvContentPartPr>
                          <w14:xfrm>
                            <a:off x="5662295" y="6990715"/>
                            <a:ext cx="234950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5.85pt;margin-top:72.85pt;height:1pt;width:18.5pt;z-index:251717632;mso-width-relative:page;mso-height-relative:page;" filled="f" stroked="t" coordsize="21600,21600" o:gfxdata="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">
                <v:fill on="f" focussize="0,0"/>
                <v:stroke weight="0.24267716535433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812165</wp:posOffset>
                </wp:positionV>
                <wp:extent cx="34290" cy="92075"/>
                <wp:effectExtent l="3175" t="5715" r="11430" b="698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60" name="墨迹 60"/>
                            <w14:cNvContentPartPr/>
                          </w14:nvContentPartPr>
                          <w14:xfrm>
                            <a:off x="5886450" y="6877685"/>
                            <a:ext cx="34290" cy="92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3.5pt;margin-top:63.95pt;height:7.25pt;width:2.7pt;z-index:251716608;mso-width-relative:page;mso-height-relative:page;" filled="f" stroked="t" coordsize="21600,21600" o:gfxdata="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">
                <v:fill on="f" focussize="0,0"/>
                <v:stroke weight="0.27236220472440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812165</wp:posOffset>
                </wp:positionV>
                <wp:extent cx="33020" cy="60325"/>
                <wp:effectExtent l="3175" t="5715" r="5715" b="1079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3">
                          <w14:nvContentPartPr>
                            <w14:cNvPr id="59" name="墨迹 59"/>
                            <w14:cNvContentPartPr/>
                          </w14:nvContentPartPr>
                          <w14:xfrm>
                            <a:off x="5828665" y="6877685"/>
                            <a:ext cx="33020" cy="603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8.95pt;margin-top:63.95pt;height:4.75pt;width:2.6pt;z-index:251715584;mso-width-relative:page;mso-height-relative:page;" filled="f" stroked="t" coordsize="21600,21600" o:gfxdata="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822325</wp:posOffset>
                </wp:positionV>
                <wp:extent cx="34925" cy="48260"/>
                <wp:effectExtent l="3810" t="5715" r="10160" b="889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58" name="墨迹 58"/>
                            <w14:cNvContentPartPr/>
                          </w14:nvContentPartPr>
                          <w14:xfrm>
                            <a:off x="5830570" y="6887845"/>
                            <a:ext cx="34925" cy="48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9.1pt;margin-top:64.75pt;height:3.8pt;width:2.75pt;z-index:251714560;mso-width-relative:page;mso-height-relative:page;" filled="f" stroked="t" coordsize="21600,21600" o:gfxdata="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">
                <v:fill on="f" focussize="0,0"/>
                <v:stroke weight="0.25590551181102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793115</wp:posOffset>
                </wp:positionV>
                <wp:extent cx="10795" cy="95250"/>
                <wp:effectExtent l="4445" t="5715" r="5715" b="10795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5">
                          <w14:nvContentPartPr>
                            <w14:cNvPr id="57" name="墨迹 57"/>
                            <w14:cNvContentPartPr/>
                          </w14:nvContentPartPr>
                          <w14:xfrm>
                            <a:off x="5798820" y="6858635"/>
                            <a:ext cx="10795" cy="952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6.6pt;margin-top:62.45pt;height:7.5pt;width:0.85pt;z-index:251713536;mso-width-relative:page;mso-height-relative:page;" filled="f" stroked="t" coordsize="21600,21600" o:gfxdata="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">
                <v:fill on="f" focussize="0,0"/>
                <v:stroke weight="0.2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817880</wp:posOffset>
                </wp:positionV>
                <wp:extent cx="102235" cy="10795"/>
                <wp:effectExtent l="3810" t="5080" r="5715" b="1206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56" name="墨迹 56"/>
                            <w14:cNvContentPartPr/>
                          </w14:nvContentPartPr>
                          <w14:xfrm>
                            <a:off x="5689600" y="6883400"/>
                            <a:ext cx="102235" cy="10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8pt;margin-top:64.4pt;height:0.85pt;width:8.05pt;z-index:251712512;mso-width-relative:page;mso-height-relative:page;" filled="f" stroked="t" coordsize="21600,21600" o:gfxdata="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">
                <v:fill on="f" focussize="0,0"/>
                <v:stroke weight="0.22582677165354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738505</wp:posOffset>
                </wp:positionV>
                <wp:extent cx="20955" cy="184785"/>
                <wp:effectExtent l="3175" t="5715" r="10795" b="1206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7">
                          <w14:nvContentPartPr>
                            <w14:cNvPr id="55" name="墨迹 55"/>
                            <w14:cNvContentPartPr/>
                          </w14:nvContentPartPr>
                          <w14:xfrm>
                            <a:off x="5735955" y="6804025"/>
                            <a:ext cx="20955" cy="184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1.65pt;margin-top:58.15pt;height:14.55pt;width:1.65pt;z-index:251711488;mso-width-relative:page;mso-height-relative:page;" filled="f" stroked="t" coordsize="21600,21600" o:gfxdata="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">
                <v:fill on="f" focussize="0,0"/>
                <v:stroke weight="0.28188976377952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906780</wp:posOffset>
                </wp:positionV>
                <wp:extent cx="50165" cy="635"/>
                <wp:effectExtent l="3810" t="5715" r="8890" b="762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8">
                          <w14:nvContentPartPr>
                            <w14:cNvPr id="54" name="墨迹 54"/>
                            <w14:cNvContentPartPr/>
                          </w14:nvContentPartPr>
                          <w14:xfrm>
                            <a:off x="5553075" y="6972300"/>
                            <a:ext cx="5016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7.25pt;margin-top:71.4pt;height:0.05pt;width:3.95pt;z-index:251710464;mso-width-relative:page;mso-height-relative:page;" filled="f" stroked="t" coordsize="21600,21600" o:gfxdata="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864870</wp:posOffset>
                </wp:positionV>
                <wp:extent cx="59690" cy="91440"/>
                <wp:effectExtent l="3175" t="5715" r="6985" b="762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9">
                          <w14:nvContentPartPr>
                            <w14:cNvPr id="53" name="墨迹 53"/>
                            <w14:cNvContentPartPr/>
                          </w14:nvContentPartPr>
                          <w14:xfrm>
                            <a:off x="5455920" y="6930390"/>
                            <a:ext cx="59690" cy="91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9.6pt;margin-top:68.1pt;height:7.2pt;width:4.7pt;z-index:251709440;mso-width-relative:page;mso-height-relative:page;" filled="f" stroked="t" coordsize="21600,21600" o:gfxdata="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">
                <v:fill on="f" focussize="0,0"/>
                <v:stroke weight="0.21803149606299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864870</wp:posOffset>
                </wp:positionV>
                <wp:extent cx="83820" cy="96520"/>
                <wp:effectExtent l="3810" t="5715" r="10160" b="952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0">
                          <w14:nvContentPartPr>
                            <w14:cNvPr id="52" name="墨迹 52"/>
                            <w14:cNvContentPartPr/>
                          </w14:nvContentPartPr>
                          <w14:xfrm>
                            <a:off x="5427345" y="6930390"/>
                            <a:ext cx="83820" cy="96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7.35pt;margin-top:68.1pt;height:7.6pt;width:6.6pt;z-index:251708416;mso-width-relative:page;mso-height-relative:page;" filled="f" stroked="t" coordsize="21600,21600" o:gfxdata="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">
                <v:fill on="f" focussize="0,0"/>
                <v:stroke weight="0.28157480314960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919480</wp:posOffset>
                </wp:positionV>
                <wp:extent cx="65405" cy="13970"/>
                <wp:effectExtent l="3810" t="5080" r="7620" b="889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1">
                          <w14:nvContentPartPr>
                            <w14:cNvPr id="51" name="墨迹 51"/>
                            <w14:cNvContentPartPr/>
                          </w14:nvContentPartPr>
                          <w14:xfrm>
                            <a:off x="5332730" y="6985000"/>
                            <a:ext cx="65405" cy="13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9.9pt;margin-top:72.4pt;height:1.1pt;width:5.15pt;z-index:251707392;mso-width-relative:page;mso-height-relative:page;" filled="f" stroked="t" coordsize="21600,21600" o:gfxdata="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">
                <v:fill on="f" focussize="0,0"/>
                <v:stroke weight="0.2550393700787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885825</wp:posOffset>
                </wp:positionV>
                <wp:extent cx="60325" cy="635"/>
                <wp:effectExtent l="3810" t="5715" r="5715" b="762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2">
                          <w14:nvContentPartPr>
                            <w14:cNvPr id="50" name="墨迹 50"/>
                            <w14:cNvContentPartPr/>
                          </w14:nvContentPartPr>
                          <w14:xfrm>
                            <a:off x="5322570" y="6951345"/>
                            <a:ext cx="6032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9.1pt;margin-top:69.75pt;height:0.05pt;width:4.75pt;z-index:251706368;mso-width-relative:page;mso-height-relative:page;" filled="f" stroked="t" coordsize="21600,21600" o:gfxdata="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">
                <v:fill on="f" focussize="0,0"/>
                <v:stroke weight="0.22118110236220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854075</wp:posOffset>
                </wp:positionV>
                <wp:extent cx="29210" cy="111125"/>
                <wp:effectExtent l="3175" t="5715" r="9525" b="889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3">
                          <w14:nvContentPartPr>
                            <w14:cNvPr id="49" name="墨迹 49"/>
                            <w14:cNvContentPartPr/>
                          </w14:nvContentPartPr>
                          <w14:xfrm>
                            <a:off x="5240655" y="6919595"/>
                            <a:ext cx="29210" cy="1111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2.65pt;margin-top:67.25pt;height:8.75pt;width:2.3pt;z-index:251705344;mso-width-relative:page;mso-height-relative:page;" filled="f" stroked="t" coordsize="21600,21600" o:gfxdata="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">
                <v:fill on="f" focussize="0,0"/>
                <v:stroke weight="0.24133858267716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860425</wp:posOffset>
                </wp:positionV>
                <wp:extent cx="48895" cy="69850"/>
                <wp:effectExtent l="3175" t="5715" r="10795" b="8255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4">
                          <w14:nvContentPartPr>
                            <w14:cNvPr id="48" name="墨迹 48"/>
                            <w14:cNvContentPartPr/>
                          </w14:nvContentPartPr>
                          <w14:xfrm>
                            <a:off x="5172710" y="6925945"/>
                            <a:ext cx="48895" cy="69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7.3pt;margin-top:67.75pt;height:5.5pt;width:3.85pt;z-index:251704320;mso-width-relative:page;mso-height-relative:page;" filled="f" stroked="t" coordsize="21600,21600" o:gfxdata="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">
                <v:fill on="f" focussize="0,0"/>
                <v:stroke weight="0.22976377952755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864870</wp:posOffset>
                </wp:positionV>
                <wp:extent cx="71755" cy="58420"/>
                <wp:effectExtent l="3810" t="5715" r="8255" b="571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5">
                          <w14:nvContentPartPr>
                            <w14:cNvPr id="47" name="墨迹 47"/>
                            <w14:cNvContentPartPr/>
                          </w14:nvContentPartPr>
                          <w14:xfrm>
                            <a:off x="5158740" y="6930390"/>
                            <a:ext cx="71755" cy="584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6.2pt;margin-top:68.1pt;height:4.6pt;width:5.65pt;z-index:251703296;mso-width-relative:page;mso-height-relative:page;" filled="f" stroked="t" coordsize="21600,21600" o:gfxdata="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">
                <v:fill on="f" focussize="0,0"/>
                <v:stroke weight="0.21370078740157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838835</wp:posOffset>
                </wp:positionV>
                <wp:extent cx="10795" cy="130810"/>
                <wp:effectExtent l="5715" t="5080" r="4445" b="1079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6">
                          <w14:nvContentPartPr>
                            <w14:cNvPr id="46" name="墨迹 46"/>
                            <w14:cNvContentPartPr/>
                          </w14:nvContentPartPr>
                          <w14:xfrm>
                            <a:off x="5133340" y="6904355"/>
                            <a:ext cx="10795" cy="130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4.2pt;margin-top:66.05pt;height:10.3pt;width:0.85pt;z-index:251702272;mso-width-relative:page;mso-height-relative:page;" filled="f" stroked="t" coordsize="21600,21600" o:gfxdata="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">
                <v:fill on="f" focussize="0,0"/>
                <v:stroke weight="0.31763779527559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812165</wp:posOffset>
                </wp:positionV>
                <wp:extent cx="85725" cy="226060"/>
                <wp:effectExtent l="3175" t="5715" r="8890" b="1270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7">
                          <w14:nvContentPartPr>
                            <w14:cNvPr id="45" name="墨迹 45"/>
                            <w14:cNvContentPartPr/>
                          </w14:nvContentPartPr>
                          <w14:xfrm>
                            <a:off x="4978400" y="6877685"/>
                            <a:ext cx="85725" cy="2260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2pt;margin-top:63.95pt;height:17.8pt;width:6.75pt;z-index:251701248;mso-width-relative:page;mso-height-relative:page;" filled="f" stroked="t" coordsize="21600,21600" o:gfxdata="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">
                <v:fill on="f" focussize="0,0"/>
                <v:stroke weight="0.29700787401574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612775</wp:posOffset>
                </wp:positionV>
                <wp:extent cx="18415" cy="123190"/>
                <wp:effectExtent l="3810" t="5715" r="5715" b="1079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8">
                          <w14:nvContentPartPr>
                            <w14:cNvPr id="44" name="墨迹 44"/>
                            <w14:cNvContentPartPr/>
                          </w14:nvContentPartPr>
                          <w14:xfrm>
                            <a:off x="6248400" y="6678295"/>
                            <a:ext cx="18415" cy="1231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2pt;margin-top:48.25pt;height:9.7pt;width:1.45pt;z-index:251700224;mso-width-relative:page;mso-height-relative:page;" filled="f" stroked="t" coordsize="21600,21600" o:gfxdata="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">
                <v:fill on="f" focussize="0,0"/>
                <v:stroke weight="0.31913385826771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622935</wp:posOffset>
                </wp:positionV>
                <wp:extent cx="60960" cy="77470"/>
                <wp:effectExtent l="3810" t="5715" r="5080" b="762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9">
                          <w14:nvContentPartPr>
                            <w14:cNvPr id="43" name="墨迹 43"/>
                            <w14:cNvContentPartPr/>
                          </w14:nvContentPartPr>
                          <w14:xfrm>
                            <a:off x="6176645" y="6688455"/>
                            <a:ext cx="60960" cy="774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6.35pt;margin-top:49.05pt;height:6.1pt;width:4.8pt;z-index:251699200;mso-width-relative:page;mso-height-relative:page;" filled="f" stroked="t" coordsize="21600,21600" o:gfxdata="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587375</wp:posOffset>
                </wp:positionV>
                <wp:extent cx="70485" cy="90805"/>
                <wp:effectExtent l="3175" t="5715" r="10160" b="825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0">
                          <w14:nvContentPartPr>
                            <w14:cNvPr id="42" name="墨迹 42"/>
                            <w14:cNvContentPartPr/>
                          </w14:nvContentPartPr>
                          <w14:xfrm>
                            <a:off x="6101715" y="6652895"/>
                            <a:ext cx="70485" cy="908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0.45pt;margin-top:46.25pt;height:7.15pt;width:5.55pt;z-index:251698176;mso-width-relative:page;mso-height-relative:page;" filled="f" stroked="t" coordsize="21600,21600" o:gfxdata="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">
                <v:fill on="f" focussize="0,0"/>
                <v:stroke weight="0.2274803149606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597535</wp:posOffset>
                </wp:positionV>
                <wp:extent cx="66040" cy="67945"/>
                <wp:effectExtent l="3810" t="5715" r="6985" b="1016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1">
                          <w14:nvContentPartPr>
                            <w14:cNvPr id="41" name="墨迹 41"/>
                            <w14:cNvContentPartPr/>
                          </w14:nvContentPartPr>
                          <w14:xfrm>
                            <a:off x="6103620" y="6663055"/>
                            <a:ext cx="66040" cy="67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0.6pt;margin-top:47.05pt;height:5.35pt;width:5.2pt;z-index:251697152;mso-width-relative:page;mso-height-relative:page;" filled="f" stroked="t" coordsize="21600,21600" o:gfxdata="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">
                <v:fill on="f" focussize="0,0"/>
                <v:stroke weight="0.28275590551181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597535</wp:posOffset>
                </wp:positionV>
                <wp:extent cx="4445" cy="96520"/>
                <wp:effectExtent l="5080" t="5715" r="4445" b="9525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2">
                          <w14:nvContentPartPr>
                            <w14:cNvPr id="40" name="墨迹 40"/>
                            <w14:cNvContentPartPr/>
                          </w14:nvContentPartPr>
                          <w14:xfrm>
                            <a:off x="6067425" y="6663055"/>
                            <a:ext cx="4445" cy="96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7.75pt;margin-top:47.05pt;height:7.6pt;width:0.35pt;z-index:251696128;mso-width-relative:page;mso-height-relative:page;" filled="f" stroked="t" coordsize="21600,21600" o:gfxdata="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">
                <v:fill on="f" focussize="0,0"/>
                <v:stroke weight="0.29661417322834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545465</wp:posOffset>
                </wp:positionV>
                <wp:extent cx="4445" cy="64770"/>
                <wp:effectExtent l="4445" t="5715" r="5080" b="635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3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6046470" y="6610985"/>
                            <a:ext cx="4445" cy="647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6.1pt;margin-top:42.95pt;height:5.1pt;width:0.35pt;z-index:251695104;mso-width-relative:page;mso-height-relative:page;" filled="f" stroked="t" coordsize="21600,21600" o:gfxdata="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">
                <v:fill on="f" focussize="0,0"/>
                <v:stroke weight="0.2300787401574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610235</wp:posOffset>
                </wp:positionV>
                <wp:extent cx="67310" cy="8255"/>
                <wp:effectExtent l="3810" t="5080" r="5715" b="762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4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5941695" y="6675755"/>
                            <a:ext cx="67310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7.85pt;margin-top:48.05pt;height:0.65pt;width:5.3pt;z-index:251694080;mso-width-relative:page;mso-height-relative:page;" filled="f" stroked="t" coordsize="21600,21600" o:gfxdata="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">
                <v:fill on="f" focussize="0,0"/>
                <v:stroke weight="0.21960629921259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534670</wp:posOffset>
                </wp:positionV>
                <wp:extent cx="29210" cy="175260"/>
                <wp:effectExtent l="3175" t="5715" r="9525" b="762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5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5975350" y="6600190"/>
                            <a:ext cx="29210" cy="175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0.5pt;margin-top:42.1pt;height:13.8pt;width:2.3pt;z-index:251693056;mso-width-relative:page;mso-height-relative:page;" filled="f" stroked="t" coordsize="21600,21600" o:gfxdata="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">
                <v:fill on="f" focussize="0,0"/>
                <v:stroke weight="0.21795275590551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513715</wp:posOffset>
                </wp:positionV>
                <wp:extent cx="367030" cy="10795"/>
                <wp:effectExtent l="4445" t="6985" r="5715" b="1016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6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5883275" y="6579235"/>
                            <a:ext cx="367030" cy="10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3.25pt;margin-top:40.45pt;height:0.85pt;width:28.9pt;z-index:251692032;mso-width-relative:page;mso-height-relative:page;" filled="f" stroked="t" coordsize="21600,21600" o:gfxdata="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">
                <v:fill on="f" focussize="0,0"/>
                <v:stroke weight="0.32385826771653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360680</wp:posOffset>
                </wp:positionV>
                <wp:extent cx="17145" cy="121920"/>
                <wp:effectExtent l="3175" t="5715" r="7620" b="508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7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6222365" y="6426200"/>
                            <a:ext cx="17145" cy="121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9.95pt;margin-top:28.4pt;height:9.6pt;width:1.35pt;z-index:251691008;mso-width-relative:page;mso-height-relative:page;" filled="f" stroked="t" coordsize="21600,21600" o:gfxdata="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">
                <v:fill on="f" focussize="0,0"/>
                <v:stroke weight="0.28795275590551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381635</wp:posOffset>
                </wp:positionV>
                <wp:extent cx="70485" cy="73660"/>
                <wp:effectExtent l="3175" t="5715" r="10160" b="1143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8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6120130" y="6447155"/>
                            <a:ext cx="70485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1.9pt;margin-top:30.05pt;height:5.8pt;width:5.55pt;z-index:251689984;mso-width-relative:page;mso-height-relative:page;" filled="f" stroked="t" coordsize="21600,21600" o:gfxdata="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356235</wp:posOffset>
                </wp:positionV>
                <wp:extent cx="52705" cy="85725"/>
                <wp:effectExtent l="3175" t="5715" r="6985" b="635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9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6050915" y="6421755"/>
                            <a:ext cx="52705" cy="857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6.45pt;margin-top:28.05pt;height:6.75pt;width:4.15pt;z-index:251688960;mso-width-relative:page;mso-height-relative:page;" filled="f" stroked="t" coordsize="21600,21600" o:gfxdata="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">
                <v:fill on="f" focussize="0,0"/>
                <v:stroke weight="0.2149606299212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362585</wp:posOffset>
                </wp:positionV>
                <wp:extent cx="66675" cy="79375"/>
                <wp:effectExtent l="3810" t="5715" r="6350" b="571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0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6040120" y="6428105"/>
                            <a:ext cx="66675" cy="793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5.6pt;margin-top:28.55pt;height:6.25pt;width:5.25pt;z-index:251687936;mso-width-relative:page;mso-height-relative:page;" filled="f" stroked="t" coordsize="21600,21600" o:gfxdata="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">
                <v:fill on="f" focussize="0,0"/>
                <v:stroke weight="0.22181102362204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350520</wp:posOffset>
                </wp:positionV>
                <wp:extent cx="16510" cy="107315"/>
                <wp:effectExtent l="4445" t="5715" r="6985" b="571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1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6019165" y="6416040"/>
                            <a:ext cx="16510" cy="1073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3.95pt;margin-top:27.6pt;height:8.45pt;width:1.3pt;z-index:251686912;mso-width-relative:page;mso-height-relative:page;" filled="f" stroked="t" coordsize="21600,21600" o:gfxdata="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">
                <v:fill on="f" focussize="0,0"/>
                <v:stroke weight="0.25622047244094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ins w:id="38" w:author="Kukukukiki" w:date="2020-03-25T00:48:00Z">
        <w:r>
          <w:rPr>
            <w:rFonts w:hint="eastAsia" w:ascii="Times New Roman" w:hAnsi="Times New Roman" w:cs="Times New Roman"/>
          </w:rPr>
          <w:t>2、设</w:t>
        </w:r>
      </w:ins>
      <w:ins w:id="39" w:author="Kukukukiki" w:date="2020-03-25T00:48:00Z"/>
      <w:ins w:id="40" w:author="Kukukukiki" w:date="2020-03-25T00:48:00Z"/>
      <w:ins w:id="41" w:author="Kukukukiki" w:date="2020-03-25T00:48:00Z"/>
      <w:ins w:id="42" w:author="Kukukukiki" w:date="2020-03-25T00:48:00Z">
        <w:r>
          <w:rPr>
            <w:position w:val="-6"/>
          </w:rPr>
          <w:object>
            <v:shape id="_x0000_i1029" o:spt="75" type="#_x0000_t75" style="height:14.05pt;width:28.05pt;" o:ole="t" filled="f" o:preferrelative="t" stroked="f" coordsize="21600,21600">
              <v:path/>
              <v:fill on="f" focussize="0,0"/>
              <v:stroke on="f" joinstyle="miter"/>
              <v:imagedata r:id="rId123" o:title=""/>
              <o:lock v:ext="edit" aspectratio="t"/>
              <w10:wrap type="none"/>
              <w10:anchorlock/>
            </v:shape>
            <o:OLEObject Type="Embed" ProgID="Equation.DSMT4" ShapeID="_x0000_i1029" DrawAspect="Content" ObjectID="_1468075729" r:id="rId122">
              <o:LockedField>false</o:LockedField>
            </o:OLEObject>
          </w:object>
        </w:r>
      </w:ins>
      <w:ins w:id="44" w:author="Kukukukiki" w:date="2020-03-25T00:48:00Z"/>
      <w:ins w:id="45" w:author="Kukukukiki" w:date="2020-03-25T00:48:00Z">
        <w:r>
          <w:rPr>
            <w:rFonts w:hint="eastAsia"/>
          </w:rPr>
          <w:t>，试写出用牛顿迭代法求</w:t>
        </w:r>
      </w:ins>
      <w:ins w:id="46" w:author="Kukukukiki" w:date="2020-03-25T00:48:00Z"/>
      <w:ins w:id="47" w:author="Kukukukiki" w:date="2020-03-25T00:48:00Z"/>
      <w:ins w:id="48" w:author="Kukukukiki" w:date="2020-03-25T00:48:00Z"/>
      <w:ins w:id="49" w:author="Kukukukiki" w:date="2020-03-25T00:48:00Z">
        <w:r>
          <w:rPr>
            <w:position w:val="-8"/>
          </w:rPr>
          <w:object>
            <v:shape id="_x0000_i1030" o:spt="75" type="#_x0000_t75" style="height:18.25pt;width:19.15pt;" o:ole="t" filled="f" o:preferrelative="t" stroked="f" coordsize="21600,21600">
              <v:path/>
              <v:fill on="f" focussize="0,0"/>
              <v:stroke on="f" joinstyle="miter"/>
              <v:imagedata r:id="rId125" o:title=""/>
              <o:lock v:ext="edit" aspectratio="t"/>
              <w10:wrap type="none"/>
              <w10:anchorlock/>
            </v:shape>
            <o:OLEObject Type="Embed" ProgID="Equation.DSMT4" ShapeID="_x0000_i1030" DrawAspect="Content" ObjectID="_1468075730" r:id="rId124">
              <o:LockedField>false</o:LockedField>
            </o:OLEObject>
          </w:object>
        </w:r>
      </w:ins>
      <w:ins w:id="51" w:author="Kukukukiki" w:date="2020-03-25T00:48:00Z"/>
      <w:ins w:id="52" w:author="Kukukukiki" w:date="2020-03-25T00:48:00Z">
        <w:r>
          <w:rPr>
            <w:rFonts w:hint="eastAsia"/>
          </w:rPr>
          <w:t>近似值的计算公式，并讨论该迭代法的收敛性。</w:t>
        </w:r>
      </w:ins>
    </w:p>
    <w:p>
      <w:pPr/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1824355</wp:posOffset>
                </wp:positionV>
                <wp:extent cx="110490" cy="154305"/>
                <wp:effectExtent l="5080" t="5080" r="10160" b="8255"/>
                <wp:wrapNone/>
                <wp:docPr id="244" name="墨迹 2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6">
                          <w14:nvContentPartPr>
                            <w14:cNvPr id="244" name="墨迹 244"/>
                            <w14:cNvContentPartPr/>
                          </w14:nvContentPartPr>
                          <w14:xfrm>
                            <a:off x="958215" y="8286115"/>
                            <a:ext cx="110490" cy="1543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143.65pt;height:12.15pt;width:8.7pt;z-index:251905024;mso-width-relative:page;mso-height-relative:page;" filled="f" stroked="t" coordsize="21600,21600" o:gfxdata="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">
                <v:fill on="f" focussize="0,0"/>
                <v:stroke weight="0.3048818897637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811530</wp:posOffset>
                </wp:positionV>
                <wp:extent cx="173355" cy="1193800"/>
                <wp:effectExtent l="7620" t="5715" r="7620" b="8890"/>
                <wp:wrapNone/>
                <wp:docPr id="243" name="墨迹 2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7">
                          <w14:nvContentPartPr>
                            <w14:cNvPr id="243" name="墨迹 243"/>
                            <w14:cNvContentPartPr/>
                          </w14:nvContentPartPr>
                          <w14:xfrm>
                            <a:off x="874395" y="7273290"/>
                            <a:ext cx="173355" cy="1193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15pt;margin-top:63.9pt;height:94pt;width:13.65pt;z-index:251904000;mso-width-relative:page;mso-height-relative:page;" filled="f" stroked="t" coordsize="21600,21600" o:gfxdata="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">
                <v:fill on="f" focussize="0,0"/>
                <v:stroke weight="0.49102362204724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2191385</wp:posOffset>
                </wp:positionV>
                <wp:extent cx="111760" cy="27305"/>
                <wp:effectExtent l="4445" t="5715" r="9525" b="8890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8">
                          <w14:nvContentPartPr>
                            <w14:cNvPr id="242" name="墨迹 242"/>
                            <w14:cNvContentPartPr/>
                          </w14:nvContentPartPr>
                          <w14:xfrm>
                            <a:off x="4291330" y="8653145"/>
                            <a:ext cx="111760" cy="273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7.9pt;margin-top:172.55pt;height:2.15pt;width:8.8pt;z-index:251902976;mso-width-relative:page;mso-height-relative:page;" filled="f" stroked="t" coordsize="21600,21600" o:gfxdata="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">
                <v:fill on="f" focussize="0,0"/>
                <v:stroke weight="0.35929133858267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2148205</wp:posOffset>
                </wp:positionV>
                <wp:extent cx="45720" cy="62865"/>
                <wp:effectExtent l="3175" t="5715" r="6985" b="8255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9">
                          <w14:nvContentPartPr>
                            <w14:cNvPr id="241" name="墨迹 241"/>
                            <w14:cNvContentPartPr/>
                          </w14:nvContentPartPr>
                          <w14:xfrm>
                            <a:off x="4303395" y="8609965"/>
                            <a:ext cx="45720" cy="628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8.85pt;margin-top:169.15pt;height:4.95pt;width:3.6pt;z-index:251901952;mso-width-relative:page;mso-height-relative:page;" filled="f" stroked="t" coordsize="21600,21600" o:gfxdata="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">
                <v:fill on="f" focussize="0,0"/>
                <v:stroke weight="0.23393700787401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2139315</wp:posOffset>
                </wp:positionV>
                <wp:extent cx="38100" cy="15875"/>
                <wp:effectExtent l="3810" t="5080" r="6985" b="698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0">
                          <w14:nvContentPartPr>
                            <w14:cNvPr id="240" name="墨迹 240"/>
                            <w14:cNvContentPartPr/>
                          </w14:nvContentPartPr>
                          <w14:xfrm>
                            <a:off x="4309110" y="8601075"/>
                            <a:ext cx="38100" cy="158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9.3pt;margin-top:168.45pt;height:1.25pt;width:3pt;z-index:251900928;mso-width-relative:page;mso-height-relative:page;" filled="f" stroked="t" coordsize="21600,21600" o:gfxdata="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2105025</wp:posOffset>
                </wp:positionV>
                <wp:extent cx="12700" cy="80645"/>
                <wp:effectExtent l="3175" t="5715" r="5080" b="1143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1">
                          <w14:nvContentPartPr>
                            <w14:cNvPr id="239" name="墨迹 239"/>
                            <w14:cNvContentPartPr/>
                          </w14:nvContentPartPr>
                          <w14:xfrm>
                            <a:off x="4296410" y="8566785"/>
                            <a:ext cx="12700" cy="806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8.3pt;margin-top:165.75pt;height:6.35pt;width:1pt;z-index:251899904;mso-width-relative:page;mso-height-relative:page;" filled="f" stroked="t" coordsize="21600,21600" o:gfxdata="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">
                <v:fill on="f" focussize="0,0"/>
                <v:stroke weight="0.26732283464566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2195830</wp:posOffset>
                </wp:positionV>
                <wp:extent cx="52070" cy="36195"/>
                <wp:effectExtent l="3175" t="5715" r="7620" b="698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2">
                          <w14:nvContentPartPr>
                            <w14:cNvPr id="238" name="墨迹 238"/>
                            <w14:cNvContentPartPr/>
                          </w14:nvContentPartPr>
                          <w14:xfrm>
                            <a:off x="4237355" y="8657590"/>
                            <a:ext cx="52070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.65pt;margin-top:172.9pt;height:2.85pt;width:4.1pt;z-index:251898880;mso-width-relative:page;mso-height-relative:page;" filled="f" stroked="t" coordsize="21600,21600" o:gfxdata="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">
                <v:fill on="f" focussize="0,0"/>
                <v:stroke weight="0.23551181102362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2184400</wp:posOffset>
                </wp:positionV>
                <wp:extent cx="635" cy="19685"/>
                <wp:effectExtent l="3810" t="5715" r="9525" b="9525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3">
                          <w14:nvContentPartPr>
                            <w14:cNvPr id="237" name="墨迹 237"/>
                            <w14:cNvContentPartPr/>
                          </w14:nvContentPartPr>
                          <w14:xfrm>
                            <a:off x="4265295" y="8646160"/>
                            <a:ext cx="635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5.85pt;margin-top:172pt;height:1.55pt;width:0.05pt;z-index:251897856;mso-width-relative:page;mso-height-relative:page;" filled="f" stroked="t" coordsize="21600,21600" o:gfxdata="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2176780</wp:posOffset>
                </wp:positionV>
                <wp:extent cx="1905" cy="36195"/>
                <wp:effectExtent l="3810" t="5715" r="8255" b="698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4">
                          <w14:nvContentPartPr>
                            <w14:cNvPr id="236" name="墨迹 236"/>
                            <w14:cNvContentPartPr/>
                          </w14:nvContentPartPr>
                          <w14:xfrm>
                            <a:off x="4248150" y="8638540"/>
                            <a:ext cx="1905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4.5pt;margin-top:171.4pt;height:2.85pt;width:0.15pt;z-index:251896832;mso-width-relative:page;mso-height-relative:page;" filled="f" stroked="t" coordsize="21600,21600" o:gfxdata="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2155190</wp:posOffset>
                </wp:positionV>
                <wp:extent cx="38100" cy="11430"/>
                <wp:effectExtent l="3810" t="5080" r="6985" b="1143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5">
                          <w14:nvContentPartPr>
                            <w14:cNvPr id="235" name="墨迹 235"/>
                            <w14:cNvContentPartPr/>
                          </w14:nvContentPartPr>
                          <w14:xfrm>
                            <a:off x="4243705" y="8616950"/>
                            <a:ext cx="38100" cy="114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4.15pt;margin-top:169.7pt;height:0.9pt;width:3pt;z-index:251895808;mso-width-relative:page;mso-height-relative:page;" filled="f" stroked="t" coordsize="21600,21600" o:gfxdata="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2115820</wp:posOffset>
                </wp:positionV>
                <wp:extent cx="67310" cy="43815"/>
                <wp:effectExtent l="3810" t="5715" r="5715" b="6350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6">
                          <w14:nvContentPartPr>
                            <w14:cNvPr id="234" name="墨迹 234"/>
                            <w14:cNvContentPartPr/>
                          </w14:nvContentPartPr>
                          <w14:xfrm>
                            <a:off x="4240530" y="8577580"/>
                            <a:ext cx="67310" cy="43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.9pt;margin-top:166.6pt;height:3.45pt;width:5.3pt;z-index:251894784;mso-width-relative:page;mso-height-relative:page;" filled="f" stroked="t" coordsize="21600,21600" o:gfxdata="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">
                <v:fill on="f" focussize="0,0"/>
                <v:stroke weight="0.22937007874015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2099310</wp:posOffset>
                </wp:positionV>
                <wp:extent cx="55880" cy="96520"/>
                <wp:effectExtent l="3175" t="5715" r="10795" b="9525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7">
                          <w14:nvContentPartPr>
                            <w14:cNvPr id="233" name="墨迹 233"/>
                            <w14:cNvContentPartPr/>
                          </w14:nvContentPartPr>
                          <w14:xfrm>
                            <a:off x="4199255" y="8561070"/>
                            <a:ext cx="55880" cy="96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0.65pt;margin-top:165.3pt;height:7.6pt;width:4.4pt;z-index:251893760;mso-width-relative:page;mso-height-relative:page;" filled="f" stroked="t" coordsize="21600,21600" o:gfxdata="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2188210</wp:posOffset>
                </wp:positionV>
                <wp:extent cx="71120" cy="29210"/>
                <wp:effectExtent l="3810" t="5715" r="8890" b="6985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8">
                          <w14:nvContentPartPr>
                            <w14:cNvPr id="232" name="墨迹 232"/>
                            <w14:cNvContentPartPr/>
                          </w14:nvContentPartPr>
                          <w14:xfrm>
                            <a:off x="4142740" y="8649970"/>
                            <a:ext cx="71120" cy="29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6.2pt;margin-top:172.3pt;height:2.3pt;width:5.6pt;z-index:251892736;mso-width-relative:page;mso-height-relative:page;" filled="f" stroked="t" coordsize="21600,21600" o:gfxdata="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2148205</wp:posOffset>
                </wp:positionV>
                <wp:extent cx="31115" cy="66040"/>
                <wp:effectExtent l="3175" t="5715" r="7620" b="508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9">
                          <w14:nvContentPartPr>
                            <w14:cNvPr id="231" name="墨迹 231"/>
                            <w14:cNvContentPartPr/>
                          </w14:nvContentPartPr>
                          <w14:xfrm>
                            <a:off x="4151630" y="8609965"/>
                            <a:ext cx="31115" cy="66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6.9pt;margin-top:169.15pt;height:5.2pt;width:2.45pt;z-index:251891712;mso-width-relative:page;mso-height-relative:page;" filled="f" stroked="t" coordsize="21600,21600" o:gfxdata="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2139315</wp:posOffset>
                </wp:positionV>
                <wp:extent cx="40640" cy="5715"/>
                <wp:effectExtent l="3810" t="5080" r="4445" b="101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0">
                          <w14:nvContentPartPr>
                            <w14:cNvPr id="230" name="墨迹 230"/>
                            <w14:cNvContentPartPr/>
                          </w14:nvContentPartPr>
                          <w14:xfrm>
                            <a:off x="4149725" y="8601075"/>
                            <a:ext cx="4064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6.75pt;margin-top:168.45pt;height:0.45pt;width:3.2pt;z-index:251890688;mso-width-relative:page;mso-height-relative:page;" filled="f" stroked="t" coordsize="21600,21600" o:gfxdata="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2127250</wp:posOffset>
                </wp:positionV>
                <wp:extent cx="8890" cy="73025"/>
                <wp:effectExtent l="3175" t="5715" r="8890" b="508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1">
                          <w14:nvContentPartPr>
                            <w14:cNvPr id="229" name="墨迹 229"/>
                            <w14:cNvContentPartPr/>
                          </w14:nvContentPartPr>
                          <w14:xfrm>
                            <a:off x="4137660" y="8589010"/>
                            <a:ext cx="8890" cy="73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5.8pt;margin-top:167.5pt;height:5.75pt;width:0.7pt;z-index:251889664;mso-width-relative:page;mso-height-relative:page;" filled="f" stroked="t" coordsize="21600,21600" o:gfxdata="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">
                <v:fill on="f" focussize="0,0"/>
                <v:stroke weight="0.21448818897637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2102485</wp:posOffset>
                </wp:positionV>
                <wp:extent cx="6985" cy="134620"/>
                <wp:effectExtent l="3810" t="5715" r="10160" b="635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2">
                          <w14:nvContentPartPr>
                            <w14:cNvPr id="228" name="墨迹 228"/>
                            <w14:cNvContentPartPr/>
                          </w14:nvContentPartPr>
                          <w14:xfrm>
                            <a:off x="4113530" y="8564245"/>
                            <a:ext cx="6985" cy="134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3.9pt;margin-top:165.55pt;height:10.6pt;width:0.55pt;z-index:251888640;mso-width-relative:page;mso-height-relative:page;" filled="f" stroked="t" coordsize="21600,21600" o:gfxdata="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">
                <v:fill on="f" focussize="0,0"/>
                <v:stroke weight="0.29409448818897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2159635</wp:posOffset>
                </wp:positionV>
                <wp:extent cx="55245" cy="43180"/>
                <wp:effectExtent l="3810" t="5715" r="3810" b="6985"/>
                <wp:wrapNone/>
                <wp:docPr id="22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3">
                          <w14:nvContentPartPr>
                            <w14:cNvPr id="227" name="墨迹 227"/>
                            <w14:cNvContentPartPr/>
                          </w14:nvContentPartPr>
                          <w14:xfrm>
                            <a:off x="4060190" y="8621395"/>
                            <a:ext cx="55245" cy="43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9.7pt;margin-top:170.05pt;height:3.4pt;width:4.35pt;z-index:251887616;mso-width-relative:page;mso-height-relative:page;" filled="f" stroked="t" coordsize="21600,21600" o:gfxdata="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">
                <v:fill on="f" focussize="0,0"/>
                <v:stroke weight="0.23141732283464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2205990</wp:posOffset>
                </wp:positionV>
                <wp:extent cx="30480" cy="3810"/>
                <wp:effectExtent l="3810" t="6350" r="7620" b="10795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4">
                          <w14:nvContentPartPr>
                            <w14:cNvPr id="226" name="墨迹 226"/>
                            <w14:cNvContentPartPr/>
                          </w14:nvContentPartPr>
                          <w14:xfrm>
                            <a:off x="3987800" y="8667750"/>
                            <a:ext cx="3048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4pt;margin-top:173.7pt;height:0.3pt;width:2.4pt;z-index:251886592;mso-width-relative:page;mso-height-relative:page;" filled="f" stroked="t" coordsize="21600,21600" o:gfxdata="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">
                <v:fill on="f" focussize="0,0"/>
                <v:stroke weight="0.23952755905511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2110105</wp:posOffset>
                </wp:positionV>
                <wp:extent cx="24765" cy="153670"/>
                <wp:effectExtent l="4445" t="5715" r="5715" b="8255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5">
                          <w14:nvContentPartPr>
                            <w14:cNvPr id="225" name="墨迹 225"/>
                            <w14:cNvContentPartPr/>
                          </w14:nvContentPartPr>
                          <w14:xfrm>
                            <a:off x="4002405" y="8571865"/>
                            <a:ext cx="24765" cy="1536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5.15pt;margin-top:166.15pt;height:12.1pt;width:1.95pt;z-index:251885568;mso-width-relative:page;mso-height-relative:page;" filled="f" stroked="t" coordsize="21600,21600" o:gfxdata="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">
                <v:fill on="f" focussize="0,0"/>
                <v:stroke weight="0.3146456692913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2160905</wp:posOffset>
                </wp:positionV>
                <wp:extent cx="47625" cy="8890"/>
                <wp:effectExtent l="3810" t="5080" r="4445" b="698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6">
                          <w14:nvContentPartPr>
                            <w14:cNvPr id="224" name="墨迹 224"/>
                            <w14:cNvContentPartPr/>
                          </w14:nvContentPartPr>
                          <w14:xfrm>
                            <a:off x="3983355" y="8622665"/>
                            <a:ext cx="47625" cy="8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3.65pt;margin-top:170.15pt;height:0.7pt;width:3.75pt;z-index:251884544;mso-width-relative:page;mso-height-relative:page;" filled="f" stroked="t" coordsize="21600,21600" o:gfxdata="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">
                <v:fill on="f" focussize="0,0"/>
                <v:stroke weight="0.21566929133858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2227580</wp:posOffset>
                </wp:positionV>
                <wp:extent cx="20320" cy="4445"/>
                <wp:effectExtent l="3810" t="5715" r="3810" b="10795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7">
                          <w14:nvContentPartPr>
                            <w14:cNvPr id="223" name="墨迹 223"/>
                            <w14:cNvContentPartPr/>
                          </w14:nvContentPartPr>
                          <w14:xfrm>
                            <a:off x="3954780" y="8689340"/>
                            <a:ext cx="2032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1.4pt;margin-top:175.4pt;height:0.35pt;width:1.6pt;z-index:251883520;mso-width-relative:page;mso-height-relative:page;" filled="f" stroked="t" coordsize="21600,21600" o:gfxdata="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2191385</wp:posOffset>
                </wp:positionV>
                <wp:extent cx="19685" cy="4445"/>
                <wp:effectExtent l="3810" t="5715" r="4445" b="10795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8">
                          <w14:nvContentPartPr>
                            <w14:cNvPr id="222" name="墨迹 222"/>
                            <w14:cNvContentPartPr/>
                          </w14:nvContentPartPr>
                          <w14:xfrm>
                            <a:off x="3958590" y="8653145"/>
                            <a:ext cx="19685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1.7pt;margin-top:172.55pt;height:0.35pt;width:1.55pt;z-index:251882496;mso-width-relative:page;mso-height-relative:page;" filled="f" stroked="t" coordsize="21600,21600" o:gfxdata="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2138045</wp:posOffset>
                </wp:positionV>
                <wp:extent cx="33020" cy="98425"/>
                <wp:effectExtent l="3810" t="5080" r="12065" b="8255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9">
                          <w14:nvContentPartPr>
                            <w14:cNvPr id="221" name="墨迹 221"/>
                            <w14:cNvContentPartPr/>
                          </w14:nvContentPartPr>
                          <w14:xfrm>
                            <a:off x="3947160" y="8599805"/>
                            <a:ext cx="33020" cy="984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0.8pt;margin-top:168.35pt;height:7.75pt;width:2.6pt;z-index:251881472;mso-width-relative:page;mso-height-relative:page;" filled="f" stroked="t" coordsize="21600,21600" o:gfxdata="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">
                <v:fill on="f" focussize="0,0"/>
                <v:stroke weight="0.29322834645669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2152015</wp:posOffset>
                </wp:positionV>
                <wp:extent cx="4445" cy="81280"/>
                <wp:effectExtent l="3810" t="5715" r="5715" b="10795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0">
                          <w14:nvContentPartPr>
                            <w14:cNvPr id="220" name="墨迹 220"/>
                            <w14:cNvContentPartPr/>
                          </w14:nvContentPartPr>
                          <w14:xfrm>
                            <a:off x="3947160" y="8613775"/>
                            <a:ext cx="4445" cy="81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0.8pt;margin-top:169.45pt;height:6.4pt;width:0.35pt;z-index:251880448;mso-width-relative:page;mso-height-relative:page;" filled="f" stroked="t" coordsize="21600,21600" o:gfxdata="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">
                <v:fill on="f" focussize="0,0"/>
                <v:stroke weight="0.25881889763779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2184400</wp:posOffset>
                </wp:positionV>
                <wp:extent cx="41910" cy="50800"/>
                <wp:effectExtent l="4445" t="5715" r="9525" b="6350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1">
                          <w14:nvContentPartPr>
                            <w14:cNvPr id="219" name="墨迹 219"/>
                            <w14:cNvContentPartPr/>
                          </w14:nvContentPartPr>
                          <w14:xfrm>
                            <a:off x="3839210" y="8646160"/>
                            <a:ext cx="41910" cy="50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2.3pt;margin-top:172pt;height:4pt;width:3.3pt;z-index:251879424;mso-width-relative:page;mso-height-relative:page;" filled="f" stroked="t" coordsize="21600,21600" o:gfxdata="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">
                <v:fill on="f" focussize="0,0"/>
                <v:stroke weight="0.27433070866141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2145030</wp:posOffset>
                </wp:positionV>
                <wp:extent cx="81280" cy="104140"/>
                <wp:effectExtent l="4445" t="6985" r="12065" b="762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2">
                          <w14:nvContentPartPr>
                            <w14:cNvPr id="218" name="墨迹 218"/>
                            <w14:cNvContentPartPr/>
                          </w14:nvContentPartPr>
                          <w14:xfrm>
                            <a:off x="3799840" y="8606790"/>
                            <a:ext cx="81280" cy="104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9.2pt;margin-top:168.9pt;height:8.2pt;width:6.4pt;z-index:251878400;mso-width-relative:page;mso-height-relative:page;" filled="f" stroked="t" coordsize="21600,21600" o:gfxdata="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">
                <v:fill on="f" focussize="0,0"/>
                <v:stroke weight="0.35283464566929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2169795</wp:posOffset>
                </wp:positionV>
                <wp:extent cx="50165" cy="54610"/>
                <wp:effectExtent l="3810" t="5715" r="8890" b="9525"/>
                <wp:wrapNone/>
                <wp:docPr id="217" name="墨迹 2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3">
                          <w14:nvContentPartPr>
                            <w14:cNvPr id="217" name="墨迹 217"/>
                            <w14:cNvContentPartPr/>
                          </w14:nvContentPartPr>
                          <w14:xfrm>
                            <a:off x="3742055" y="8631555"/>
                            <a:ext cx="50165" cy="54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4.65pt;margin-top:170.85pt;height:4.3pt;width:3.95pt;z-index:251877376;mso-width-relative:page;mso-height-relative:page;" filled="f" stroked="t" coordsize="21600,21600" o:gfxdata="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">
                <v:fill on="f" focussize="0,0"/>
                <v:stroke weight="0.2825196850393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2209800</wp:posOffset>
                </wp:positionV>
                <wp:extent cx="24765" cy="22225"/>
                <wp:effectExtent l="3810" t="5715" r="6350" b="6985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4">
                          <w14:nvContentPartPr>
                            <w14:cNvPr id="216" name="墨迹 216"/>
                            <w14:cNvContentPartPr/>
                          </w14:nvContentPartPr>
                          <w14:xfrm>
                            <a:off x="3684270" y="8671560"/>
                            <a:ext cx="24765" cy="22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0.1pt;margin-top:174pt;height:1.75pt;width:1.95pt;z-index:251876352;mso-width-relative:page;mso-height-relative:page;" filled="f" stroked="t" coordsize="21600,21600" o:gfxdata="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2155190</wp:posOffset>
                </wp:positionV>
                <wp:extent cx="64770" cy="88265"/>
                <wp:effectExtent l="3810" t="5080" r="8255" b="1143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5">
                          <w14:nvContentPartPr>
                            <w14:cNvPr id="215" name="墨迹 215"/>
                            <w14:cNvContentPartPr/>
                          </w14:nvContentPartPr>
                          <w14:xfrm>
                            <a:off x="3600450" y="8616950"/>
                            <a:ext cx="64770" cy="88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5pt;margin-top:169.7pt;height:6.95pt;width:5.1pt;z-index:251875328;mso-width-relative:page;mso-height-relative:page;" filled="f" stroked="t" coordsize="21600,21600" o:gfxdata="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">
                <v:fill on="f" focussize="0,0"/>
                <v:stroke weight="0.22944881889763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2166620</wp:posOffset>
                </wp:positionV>
                <wp:extent cx="72390" cy="53975"/>
                <wp:effectExtent l="3810" t="5080" r="7620" b="10795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6">
                          <w14:nvContentPartPr>
                            <w14:cNvPr id="214" name="墨迹 214"/>
                            <w14:cNvContentPartPr/>
                          </w14:nvContentPartPr>
                          <w14:xfrm>
                            <a:off x="3585845" y="8628380"/>
                            <a:ext cx="72390" cy="539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2.35pt;margin-top:170.6pt;height:4.25pt;width:5.7pt;z-index:251874304;mso-width-relative:page;mso-height-relative:page;" filled="f" stroked="t" coordsize="21600,21600" o:gfxdata="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">
                <v:fill on="f" focussize="0,0"/>
                <v:stroke weight="0.23921259842519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2148205</wp:posOffset>
                </wp:positionV>
                <wp:extent cx="32385" cy="73660"/>
                <wp:effectExtent l="4445" t="5715" r="12065" b="1143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7">
                          <w14:nvContentPartPr>
                            <w14:cNvPr id="213" name="墨迹 213"/>
                            <w14:cNvContentPartPr/>
                          </w14:nvContentPartPr>
                          <w14:xfrm>
                            <a:off x="3484880" y="8609965"/>
                            <a:ext cx="32385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4.4pt;margin-top:169.15pt;height:5.8pt;width:2.55pt;z-index:251873280;mso-width-relative:page;mso-height-relative:page;" filled="f" stroked="t" coordsize="21600,21600" o:gfxdata="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">
                <v:fill on="f" focussize="0,0"/>
                <v:stroke weight="0.36929133858267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2197100</wp:posOffset>
                </wp:positionV>
                <wp:extent cx="71120" cy="8890"/>
                <wp:effectExtent l="3810" t="5080" r="8890" b="6985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8">
                          <w14:nvContentPartPr>
                            <w14:cNvPr id="212" name="墨迹 212"/>
                            <w14:cNvContentPartPr/>
                          </w14:nvContentPartPr>
                          <w14:xfrm>
                            <a:off x="3434080" y="8658860"/>
                            <a:ext cx="71120" cy="8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0.4pt;margin-top:173pt;height:0.7pt;width:5.6pt;z-index:251872256;mso-width-relative:page;mso-height-relative:page;" filled="f" stroked="t" coordsize="21600,21600" o:gfxdata="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2176780</wp:posOffset>
                </wp:positionV>
                <wp:extent cx="76200" cy="4445"/>
                <wp:effectExtent l="4445" t="7620" r="10160" b="8890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9">
                          <w14:nvContentPartPr>
                            <w14:cNvPr id="211" name="墨迹 211"/>
                            <w14:cNvContentPartPr/>
                          </w14:nvContentPartPr>
                          <w14:xfrm>
                            <a:off x="3425190" y="8638540"/>
                            <a:ext cx="7620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9.7pt;margin-top:171.4pt;height:0.35pt;width:6pt;z-index:251871232;mso-width-relative:page;mso-height-relative:page;" filled="f" stroked="t" coordsize="21600,21600" o:gfxdata="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">
                <v:fill on="f" focussize="0,0"/>
                <v:stroke weight="0.33598425196850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2188210</wp:posOffset>
                </wp:positionV>
                <wp:extent cx="36195" cy="43815"/>
                <wp:effectExtent l="3810" t="5080" r="8890" b="698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0">
                          <w14:nvContentPartPr>
                            <w14:cNvPr id="210" name="墨迹 210"/>
                            <w14:cNvContentPartPr/>
                          </w14:nvContentPartPr>
                          <w14:xfrm>
                            <a:off x="3343910" y="8649970"/>
                            <a:ext cx="36195" cy="43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3.3pt;margin-top:172.3pt;height:3.45pt;width:2.85pt;z-index:251870208;mso-width-relative:page;mso-height-relative:page;" filled="f" stroked="t" coordsize="21600,21600" o:gfxdata="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">
                <v:fill on="f" focussize="0,0"/>
                <v:stroke weight="0.23433070866141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2181225</wp:posOffset>
                </wp:positionV>
                <wp:extent cx="43815" cy="62230"/>
                <wp:effectExtent l="3810" t="5715" r="8255" b="889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1">
                          <w14:nvContentPartPr>
                            <w14:cNvPr id="209" name="墨迹 209"/>
                            <w14:cNvContentPartPr/>
                          </w14:nvContentPartPr>
                          <w14:xfrm>
                            <a:off x="3267710" y="8642985"/>
                            <a:ext cx="43815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7.3pt;margin-top:171.75pt;height:4.9pt;width:3.45pt;z-index:251869184;mso-width-relative:page;mso-height-relative:page;" filled="f" stroked="t" coordsize="21600,21600" o:gfxdata="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2184400</wp:posOffset>
                </wp:positionV>
                <wp:extent cx="41275" cy="57785"/>
                <wp:effectExtent l="4445" t="5715" r="10160" b="6350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2">
                          <w14:nvContentPartPr>
                            <w14:cNvPr id="208" name="墨迹 208"/>
                            <w14:cNvContentPartPr/>
                          </w14:nvContentPartPr>
                          <w14:xfrm>
                            <a:off x="3185160" y="8646160"/>
                            <a:ext cx="41275" cy="57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0.8pt;margin-top:172pt;height:4.55pt;width:3.25pt;z-index:251868160;mso-width-relative:page;mso-height-relative:page;" filled="f" stroked="t" coordsize="21600,21600" o:gfxdata="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">
                <v:fill on="f" focussize="0,0"/>
                <v:stroke weight="0.26055118110236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2205990</wp:posOffset>
                </wp:positionV>
                <wp:extent cx="45720" cy="8255"/>
                <wp:effectExtent l="3810" t="5715" r="6350" b="6985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3">
                          <w14:nvContentPartPr>
                            <w14:cNvPr id="207" name="墨迹 207"/>
                            <w14:cNvContentPartPr/>
                          </w14:nvContentPartPr>
                          <w14:xfrm>
                            <a:off x="3119755" y="8667750"/>
                            <a:ext cx="45720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5.65pt;margin-top:173.7pt;height:0.65pt;width:3.6pt;z-index:251867136;mso-width-relative:page;mso-height-relative:page;" filled="f" stroked="t" coordsize="21600,21600" o:gfxdata="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">
                <v:fill on="f" focussize="0,0"/>
                <v:stroke weight="0.22417322834645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2127250</wp:posOffset>
                </wp:positionV>
                <wp:extent cx="27305" cy="46355"/>
                <wp:effectExtent l="3810" t="5715" r="3810" b="10795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4">
                          <w14:nvContentPartPr>
                            <w14:cNvPr id="206" name="墨迹 206"/>
                            <w14:cNvContentPartPr/>
                          </w14:nvContentPartPr>
                          <w14:xfrm>
                            <a:off x="3094355" y="8589010"/>
                            <a:ext cx="27305" cy="463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65pt;margin-top:167.5pt;height:3.65pt;width:2.15pt;z-index:251866112;mso-width-relative:page;mso-height-relative:page;" filled="f" stroked="t" coordsize="21600,21600" o:gfxdata="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">
                <v:fill on="f" focussize="0,0"/>
                <v:stroke weight="0.24637795275590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2220595</wp:posOffset>
                </wp:positionV>
                <wp:extent cx="17780" cy="25400"/>
                <wp:effectExtent l="4445" t="5080" r="5715" b="11430"/>
                <wp:wrapNone/>
                <wp:docPr id="205" name="墨迹 20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5">
                          <w14:nvContentPartPr>
                            <w14:cNvPr id="205" name="墨迹 205"/>
                            <w14:cNvContentPartPr/>
                          </w14:nvContentPartPr>
                          <w14:xfrm>
                            <a:off x="3054985" y="8682355"/>
                            <a:ext cx="17780" cy="25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0.55pt;margin-top:174.85pt;height:2pt;width:1.4pt;z-index:251865088;mso-width-relative:page;mso-height-relative:page;" filled="f" stroked="t" coordsize="21600,21600" o:gfxdata="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">
                <v:fill on="f" focussize="0,0"/>
                <v:stroke weight="0.24952755905511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2181225</wp:posOffset>
                </wp:positionV>
                <wp:extent cx="50800" cy="55245"/>
                <wp:effectExtent l="3175" t="5715" r="8890" b="8890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6">
                          <w14:nvContentPartPr>
                            <w14:cNvPr id="204" name="墨迹 204"/>
                            <w14:cNvContentPartPr/>
                          </w14:nvContentPartPr>
                          <w14:xfrm>
                            <a:off x="2997200" y="8642985"/>
                            <a:ext cx="50800" cy="55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6pt;margin-top:171.75pt;height:4.35pt;width:4pt;z-index:251864064;mso-width-relative:page;mso-height-relative:page;" filled="f" stroked="t" coordsize="21600,21600" o:gfxdata="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">
                <v:fill on="f" focussize="0,0"/>
                <v:stroke weight="0.23448818897637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2166620</wp:posOffset>
                </wp:positionV>
                <wp:extent cx="52070" cy="75565"/>
                <wp:effectExtent l="3810" t="5080" r="6985" b="1016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7">
                          <w14:nvContentPartPr>
                            <w14:cNvPr id="203" name="墨迹 203"/>
                            <w14:cNvContentPartPr/>
                          </w14:nvContentPartPr>
                          <w14:xfrm>
                            <a:off x="2978785" y="8628380"/>
                            <a:ext cx="52070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4.55pt;margin-top:170.6pt;height:5.95pt;width:4.1pt;z-index:251863040;mso-width-relative:page;mso-height-relative:page;" filled="f" stroked="t" coordsize="21600,21600" o:gfxdata="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">
                <v:fill on="f" focussize="0,0"/>
                <v:stroke weight="0.24818897637795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2166620</wp:posOffset>
                </wp:positionV>
                <wp:extent cx="36195" cy="62230"/>
                <wp:effectExtent l="3810" t="5715" r="8890" b="889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8">
                          <w14:nvContentPartPr>
                            <w14:cNvPr id="202" name="墨迹 202"/>
                            <w14:cNvContentPartPr/>
                          </w14:nvContentPartPr>
                          <w14:xfrm>
                            <a:off x="2884805" y="8628380"/>
                            <a:ext cx="36195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7.15pt;margin-top:170.6pt;height:4.9pt;width:2.85pt;z-index:251862016;mso-width-relative:page;mso-height-relative:page;" filled="f" stroked="t" coordsize="21600,21600" o:gfxdata="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">
                <v:fill on="f" focussize="0,0"/>
                <v:stroke weight="0.28377952755905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2207260</wp:posOffset>
                </wp:positionV>
                <wp:extent cx="74295" cy="5715"/>
                <wp:effectExtent l="3810" t="5080" r="5715" b="1016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9">
                          <w14:nvContentPartPr>
                            <w14:cNvPr id="201" name="墨迹 201"/>
                            <w14:cNvContentPartPr/>
                          </w14:nvContentPartPr>
                          <w14:xfrm>
                            <a:off x="2823845" y="8669020"/>
                            <a:ext cx="7429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35pt;margin-top:173.8pt;height:0.45pt;width:5.85pt;z-index:251860992;mso-width-relative:page;mso-height-relative:page;" filled="f" stroked="t" coordsize="21600,21600" o:gfxdata="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">
                <v:fill on="f" focussize="0,0"/>
                <v:stroke weight="0.23015748031496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2184400</wp:posOffset>
                </wp:positionV>
                <wp:extent cx="78740" cy="11430"/>
                <wp:effectExtent l="4445" t="7620" r="7620" b="8890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0">
                          <w14:nvContentPartPr>
                            <w14:cNvPr id="200" name="墨迹 200"/>
                            <w14:cNvContentPartPr/>
                          </w14:nvContentPartPr>
                          <w14:xfrm>
                            <a:off x="2817495" y="8646160"/>
                            <a:ext cx="78740" cy="114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1.85pt;margin-top:172pt;height:0.9pt;width:6.2pt;z-index:251859968;mso-width-relative:page;mso-height-relative:page;" filled="f" stroked="t" coordsize="21600,21600" o:gfxdata="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">
                <v:fill on="f" focussize="0,0"/>
                <v:stroke weight="0.35023622047244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2196465</wp:posOffset>
                </wp:positionV>
                <wp:extent cx="37465" cy="64135"/>
                <wp:effectExtent l="3810" t="5080" r="7620" b="762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1">
                          <w14:nvContentPartPr>
                            <w14:cNvPr id="199" name="墨迹 199"/>
                            <w14:cNvContentPartPr/>
                          </w14:nvContentPartPr>
                          <w14:xfrm>
                            <a:off x="2724150" y="8658225"/>
                            <a:ext cx="37465" cy="64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5pt;margin-top:172.95pt;height:5.05pt;width:2.95pt;z-index:251858944;mso-width-relative:page;mso-height-relative:page;" filled="f" stroked="t" coordsize="21600,21600" o:gfxdata="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">
                <v:fill on="f" focussize="0,0"/>
                <v:stroke weight="0.3349606299212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2195830</wp:posOffset>
                </wp:positionV>
                <wp:extent cx="46990" cy="76200"/>
                <wp:effectExtent l="3810" t="5715" r="5080" b="889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2">
                          <w14:nvContentPartPr>
                            <w14:cNvPr id="198" name="墨迹 198"/>
                            <w14:cNvContentPartPr/>
                          </w14:nvContentPartPr>
                          <w14:xfrm>
                            <a:off x="2649855" y="8657590"/>
                            <a:ext cx="46990" cy="76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65pt;margin-top:172.9pt;height:6pt;width:3.7pt;z-index:251857920;mso-width-relative:page;mso-height-relative:page;" filled="f" stroked="t" coordsize="21600,21600" o:gfxdata="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">
                <v:fill on="f" focussize="0,0"/>
                <v:stroke weight="0.26188976377952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2184400</wp:posOffset>
                </wp:positionV>
                <wp:extent cx="17780" cy="90805"/>
                <wp:effectExtent l="4445" t="5715" r="12700" b="8255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3">
                          <w14:nvContentPartPr>
                            <w14:cNvPr id="197" name="墨迹 197"/>
                            <w14:cNvContentPartPr/>
                          </w14:nvContentPartPr>
                          <w14:xfrm>
                            <a:off x="2588260" y="8646160"/>
                            <a:ext cx="17780" cy="908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3.8pt;margin-top:172pt;height:7.15pt;width:1.4pt;z-index:251856896;mso-width-relative:page;mso-height-relative:page;" filled="f" stroked="t" coordsize="21600,21600" o:gfxdata="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">
                <v:fill on="f" focussize="0,0"/>
                <v:stroke weight="0.37196850393700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2224405</wp:posOffset>
                </wp:positionV>
                <wp:extent cx="27940" cy="29210"/>
                <wp:effectExtent l="3175" t="5715" r="10795" b="698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4">
                          <w14:nvContentPartPr>
                            <w14:cNvPr id="196" name="墨迹 196"/>
                            <w14:cNvContentPartPr/>
                          </w14:nvContentPartPr>
                          <w14:xfrm>
                            <a:off x="2542540" y="8686165"/>
                            <a:ext cx="27940" cy="29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0.2pt;margin-top:175.15pt;height:2.3pt;width:2.2pt;z-index:251855872;mso-width-relative:page;mso-height-relative:page;" filled="f" stroked="t" coordsize="21600,21600" o:gfxdata="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">
                <v:fill on="f" focussize="0,0"/>
                <v:stroke weight="0.27456692913385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2181225</wp:posOffset>
                </wp:positionV>
                <wp:extent cx="59055" cy="75565"/>
                <wp:effectExtent l="3175" t="5715" r="7620" b="9525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5">
                          <w14:nvContentPartPr>
                            <w14:cNvPr id="195" name="墨迹 195"/>
                            <w14:cNvContentPartPr/>
                          </w14:nvContentPartPr>
                          <w14:xfrm>
                            <a:off x="2493010" y="8642985"/>
                            <a:ext cx="59055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6.3pt;margin-top:171.75pt;height:5.95pt;width:4.65pt;z-index:251854848;mso-width-relative:page;mso-height-relative:page;" filled="f" stroked="t" coordsize="21600,21600" o:gfxdata="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">
                <v:fill on="f" focussize="0,0"/>
                <v:stroke weight="0.22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2169795</wp:posOffset>
                </wp:positionV>
                <wp:extent cx="40640" cy="70485"/>
                <wp:effectExtent l="3810" t="5715" r="4445" b="762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6">
                          <w14:nvContentPartPr>
                            <w14:cNvPr id="194" name="墨迹 194"/>
                            <w14:cNvContentPartPr/>
                          </w14:nvContentPartPr>
                          <w14:xfrm>
                            <a:off x="2501265" y="8631555"/>
                            <a:ext cx="40640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6.95pt;margin-top:170.85pt;height:5.55pt;width:3.2pt;z-index:251853824;mso-width-relative:page;mso-height-relative:page;" filled="f" stroked="t" coordsize="21600,21600" o:gfxdata="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">
                <v:fill on="f" focussize="0,0"/>
                <v:stroke weight="0.25716535433070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2155190</wp:posOffset>
                </wp:positionV>
                <wp:extent cx="11430" cy="86995"/>
                <wp:effectExtent l="5080" t="5715" r="4445" b="5080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7">
                          <w14:nvContentPartPr>
                            <w14:cNvPr id="193" name="墨迹 193"/>
                            <w14:cNvContentPartPr/>
                          </w14:nvContentPartPr>
                          <w14:xfrm>
                            <a:off x="2465070" y="8616950"/>
                            <a:ext cx="11430" cy="869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4.1pt;margin-top:169.7pt;height:6.85pt;width:0.9pt;z-index:251852800;mso-width-relative:page;mso-height-relative:page;" filled="f" stroked="t" coordsize="21600,21600" o:gfxdata="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">
                <v:fill on="f" focussize="0,0"/>
                <v:stroke weight="0.29937007874015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2199005</wp:posOffset>
                </wp:positionV>
                <wp:extent cx="45720" cy="3810"/>
                <wp:effectExtent l="3810" t="5715" r="6350" b="11430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8">
                          <w14:nvContentPartPr>
                            <w14:cNvPr id="192" name="墨迹 192"/>
                            <w14:cNvContentPartPr/>
                          </w14:nvContentPartPr>
                          <w14:xfrm>
                            <a:off x="2390775" y="8660765"/>
                            <a:ext cx="4572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8.25pt;margin-top:173.15pt;height:0.3pt;width:3.6pt;z-index:251851776;mso-width-relative:page;mso-height-relative:page;" filled="f" stroked="t" coordsize="21600,21600" o:gfxdata="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">
                <v:fill on="f" focussize="0,0"/>
                <v:stroke weight="0.25566929133858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2127250</wp:posOffset>
                </wp:positionV>
                <wp:extent cx="13970" cy="134620"/>
                <wp:effectExtent l="6350" t="5080" r="7620" b="6985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9">
                          <w14:nvContentPartPr>
                            <w14:cNvPr id="191" name="墨迹 191"/>
                            <w14:cNvContentPartPr/>
                          </w14:nvContentPartPr>
                          <w14:xfrm>
                            <a:off x="2411730" y="8589010"/>
                            <a:ext cx="13970" cy="134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9.9pt;margin-top:167.5pt;height:10.6pt;width:1.1pt;z-index:251850752;mso-width-relative:page;mso-height-relative:page;" filled="f" stroked="t" coordsize="21600,21600" o:gfxdata="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">
                <v:fill on="f" focussize="0,0"/>
                <v:stroke weight="0.39157480314960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2169795</wp:posOffset>
                </wp:positionV>
                <wp:extent cx="32385" cy="69215"/>
                <wp:effectExtent l="3810" t="5715" r="5715" b="8890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0">
                          <w14:nvContentPartPr>
                            <w14:cNvPr id="190" name="墨迹 190"/>
                            <w14:cNvContentPartPr/>
                          </w14:nvContentPartPr>
                          <w14:xfrm>
                            <a:off x="2277110" y="8631555"/>
                            <a:ext cx="32385" cy="69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9.3pt;margin-top:170.85pt;height:5.45pt;width:2.55pt;z-index:251849728;mso-width-relative:page;mso-height-relative:page;" filled="f" stroked="t" coordsize="21600,21600" o:gfxdata="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">
                <v:fill on="f" focussize="0,0"/>
                <v:stroke weight="0.22110236220472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2224405</wp:posOffset>
                </wp:positionV>
                <wp:extent cx="62230" cy="7620"/>
                <wp:effectExtent l="3810" t="5715" r="3810" b="7620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1">
                          <w14:nvContentPartPr>
                            <w14:cNvPr id="189" name="墨迹 189"/>
                            <w14:cNvContentPartPr/>
                          </w14:nvContentPartPr>
                          <w14:xfrm>
                            <a:off x="2216785" y="8686165"/>
                            <a:ext cx="6223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4.55pt;margin-top:175.15pt;height:0.6pt;width:4.9pt;z-index:251848704;mso-width-relative:page;mso-height-relative:page;" filled="f" stroked="t" coordsize="21600,21600" o:gfxdata="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">
                <v:fill on="f" focussize="0,0"/>
                <v:stroke weight="0.22188976377952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2199005</wp:posOffset>
                </wp:positionV>
                <wp:extent cx="57150" cy="3810"/>
                <wp:effectExtent l="3810" t="5715" r="8890" b="11430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2">
                          <w14:nvContentPartPr>
                            <w14:cNvPr id="188" name="墨迹 188"/>
                            <w14:cNvContentPartPr/>
                          </w14:nvContentPartPr>
                          <w14:xfrm>
                            <a:off x="2212340" y="8660765"/>
                            <a:ext cx="5715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4.2pt;margin-top:173.15pt;height:0.3pt;width:4.5pt;z-index:251847680;mso-width-relative:page;mso-height-relative:page;" filled="f" stroked="t" coordsize="21600,21600" o:gfxdata="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2123440</wp:posOffset>
                </wp:positionV>
                <wp:extent cx="35560" cy="293370"/>
                <wp:effectExtent l="4445" t="5715" r="8890" b="8255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3">
                          <w14:nvContentPartPr>
                            <w14:cNvPr id="187" name="墨迹 187"/>
                            <w14:cNvContentPartPr/>
                          </w14:nvContentPartPr>
                          <w14:xfrm>
                            <a:off x="2103755" y="8585200"/>
                            <a:ext cx="35560" cy="2933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5.65pt;margin-top:167.2pt;height:23.1pt;width:2.8pt;z-index:251846656;mso-width-relative:page;mso-height-relative:page;" filled="f" stroked="t" coordsize="21600,21600" o:gfxdata="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">
                <v:fill on="f" focussize="0,0"/>
                <v:stroke weight="0.37614173228346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2369185</wp:posOffset>
                </wp:positionV>
                <wp:extent cx="46990" cy="62865"/>
                <wp:effectExtent l="4445" t="5080" r="11430" b="8890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4">
                          <w14:nvContentPartPr>
                            <w14:cNvPr id="186" name="墨迹 186"/>
                            <w14:cNvContentPartPr/>
                          </w14:nvContentPartPr>
                          <w14:xfrm>
                            <a:off x="1991995" y="8830945"/>
                            <a:ext cx="46990" cy="628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6.85pt;margin-top:186.55pt;height:4.95pt;width:3.7pt;z-index:251845632;mso-width-relative:page;mso-height-relative:page;" filled="f" stroked="t" coordsize="21600,21600" o:gfxdata="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">
                <v:fill on="f" focussize="0,0"/>
                <v:stroke weight="0.31070866141732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2376170</wp:posOffset>
                </wp:positionV>
                <wp:extent cx="40005" cy="53975"/>
                <wp:effectExtent l="3810" t="5715" r="5080" b="10160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5">
                          <w14:nvContentPartPr>
                            <w14:cNvPr id="185" name="墨迹 185"/>
                            <w14:cNvContentPartPr/>
                          </w14:nvContentPartPr>
                          <w14:xfrm>
                            <a:off x="1930400" y="8837930"/>
                            <a:ext cx="40005" cy="539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2pt;margin-top:187.1pt;height:4.25pt;width:3.15pt;z-index:251844608;mso-width-relative:page;mso-height-relative:page;" filled="f" stroked="t" coordsize="21600,21600" o:gfxdata="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">
                <v:fill on="f" focussize="0,0"/>
                <v:stroke weight="0.2748818897637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2354580</wp:posOffset>
                </wp:positionV>
                <wp:extent cx="19685" cy="101600"/>
                <wp:effectExtent l="3810" t="5715" r="11430" b="11430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6">
                          <w14:nvContentPartPr>
                            <w14:cNvPr id="184" name="墨迹 184"/>
                            <w14:cNvContentPartPr/>
                          </w14:nvContentPartPr>
                          <w14:xfrm>
                            <a:off x="1863725" y="8816340"/>
                            <a:ext cx="19685" cy="101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6.75pt;margin-top:185.4pt;height:8pt;width:1.55pt;z-index:251843584;mso-width-relative:page;mso-height-relative:page;" filled="f" stroked="t" coordsize="21600,21600" o:gfxdata="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">
                <v:fill on="f" focussize="0,0"/>
                <v:stroke weight="0.37417322834645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2405380</wp:posOffset>
                </wp:positionV>
                <wp:extent cx="17780" cy="30480"/>
                <wp:effectExtent l="3810" t="5080" r="6350" b="6350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7">
                          <w14:nvContentPartPr>
                            <w14:cNvPr id="183" name="墨迹 183"/>
                            <w14:cNvContentPartPr/>
                          </w14:nvContentPartPr>
                          <w14:xfrm>
                            <a:off x="1825625" y="8867140"/>
                            <a:ext cx="17780" cy="30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3.75pt;margin-top:189.4pt;height:2.4pt;width:1.4pt;z-index:251842560;mso-width-relative:page;mso-height-relative:page;" filled="f" stroked="t" coordsize="21600,21600" o:gfxdata="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">
                <v:fill on="f" focussize="0,0"/>
                <v:stroke weight="0.21590551181102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2361565</wp:posOffset>
                </wp:positionV>
                <wp:extent cx="25400" cy="76835"/>
                <wp:effectExtent l="4445" t="5715" r="5080" b="825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8">
                          <w14:nvContentPartPr>
                            <w14:cNvPr id="182" name="墨迹 182"/>
                            <w14:cNvContentPartPr/>
                          </w14:nvContentPartPr>
                          <w14:xfrm>
                            <a:off x="1789430" y="8823325"/>
                            <a:ext cx="25400" cy="76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9pt;margin-top:185.95pt;height:6.05pt;width:2pt;z-index:251841536;mso-width-relative:page;mso-height-relative:page;" filled="f" stroked="t" coordsize="21600,21600" o:gfxdata="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">
                <v:fill on="f" focussize="0,0"/>
                <v:stroke weight="0.28543307086614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2379345</wp:posOffset>
                </wp:positionV>
                <wp:extent cx="45720" cy="52070"/>
                <wp:effectExtent l="4445" t="5715" r="5715" b="12065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9">
                          <w14:nvContentPartPr>
                            <w14:cNvPr id="181" name="墨迹 181"/>
                            <w14:cNvContentPartPr/>
                          </w14:nvContentPartPr>
                          <w14:xfrm>
                            <a:off x="1771015" y="8841105"/>
                            <a:ext cx="45720" cy="520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45pt;margin-top:187.35pt;height:4.1pt;width:3.6pt;z-index:251840512;mso-width-relative:page;mso-height-relative:page;" filled="f" stroked="t" coordsize="21600,21600" o:gfxdata="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">
                <v:fill on="f" focussize="0,0"/>
                <v:stroke weight="0.32629921259842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2361565</wp:posOffset>
                </wp:positionV>
                <wp:extent cx="18415" cy="91440"/>
                <wp:effectExtent l="6350" t="5715" r="10160" b="7620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0">
                          <w14:nvContentPartPr>
                            <w14:cNvPr id="180" name="墨迹 180"/>
                            <w14:cNvContentPartPr/>
                          </w14:nvContentPartPr>
                          <w14:xfrm>
                            <a:off x="1727835" y="8823325"/>
                            <a:ext cx="18415" cy="91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.05pt;margin-top:185.95pt;height:7.2pt;width:1.45pt;z-index:251839488;mso-width-relative:page;mso-height-relative:page;" filled="f" stroked="t" coordsize="21600,21600" o:gfxdata="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">
                <v:fill on="f" focussize="0,0"/>
                <v:stroke weight="0.32952755905511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2332990</wp:posOffset>
                </wp:positionV>
                <wp:extent cx="635" cy="29845"/>
                <wp:effectExtent l="3810" t="5715" r="9525" b="6350"/>
                <wp:wrapNone/>
                <wp:docPr id="179" name="墨迹 17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1">
                          <w14:nvContentPartPr>
                            <w14:cNvPr id="179" name="墨迹 179"/>
                            <w14:cNvContentPartPr/>
                          </w14:nvContentPartPr>
                          <w14:xfrm>
                            <a:off x="1706245" y="8794750"/>
                            <a:ext cx="635" cy="29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.35pt;margin-top:183.7pt;height:2.35pt;width:0.05pt;z-index:251838464;mso-width-relative:page;mso-height-relative:page;" filled="f" stroked="t" coordsize="21600,21600" o:gfxdata="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2326005</wp:posOffset>
                </wp:positionV>
                <wp:extent cx="3175" cy="36830"/>
                <wp:effectExtent l="3810" t="5715" r="6985" b="6350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2">
                          <w14:nvContentPartPr>
                            <w14:cNvPr id="178" name="墨迹 178"/>
                            <w14:cNvContentPartPr/>
                          </w14:nvContentPartPr>
                          <w14:xfrm>
                            <a:off x="1673860" y="8787765"/>
                            <a:ext cx="3175" cy="368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1.8pt;margin-top:183.15pt;height:2.9pt;width:0.25pt;z-index:251837440;mso-width-relative:page;mso-height-relative:page;" filled="f" stroked="t" coordsize="21600,21600" o:gfxdata="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">
                <v:fill on="f" focussize="0,0"/>
                <v:stroke weight="0.26818897637795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2397760</wp:posOffset>
                </wp:positionV>
                <wp:extent cx="55880" cy="25400"/>
                <wp:effectExtent l="3810" t="5080" r="10160" b="11430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3">
                          <w14:nvContentPartPr>
                            <w14:cNvPr id="177" name="墨迹 177"/>
                            <w14:cNvContentPartPr/>
                          </w14:nvContentPartPr>
                          <w14:xfrm>
                            <a:off x="1609090" y="8859520"/>
                            <a:ext cx="55880" cy="25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.7pt;margin-top:188.8pt;height:2pt;width:4.4pt;z-index:251836416;mso-width-relative:page;mso-height-relative:page;" filled="f" stroked="t" coordsize="21600,21600" o:gfxdata="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">
                <v:fill on="f" focussize="0,0"/>
                <v:stroke weight="0.27724409448818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2336165</wp:posOffset>
                </wp:positionV>
                <wp:extent cx="3175" cy="153670"/>
                <wp:effectExtent l="6350" t="5715" r="11430" b="8255"/>
                <wp:wrapNone/>
                <wp:docPr id="176" name="墨迹 1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4">
                          <w14:nvContentPartPr>
                            <w14:cNvPr id="176" name="墨迹 176"/>
                            <w14:cNvContentPartPr/>
                          </w14:nvContentPartPr>
                          <w14:xfrm>
                            <a:off x="1637665" y="8797925"/>
                            <a:ext cx="3175" cy="1536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.95pt;margin-top:183.95pt;height:12.1pt;width:0.25pt;z-index:251835392;mso-width-relative:page;mso-height-relative:page;" filled="f" stroked="t" coordsize="21600,21600" o:gfxdata="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">
                <v:fill on="f" focussize="0,0"/>
                <v:stroke weight="0.36023622047244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2361565</wp:posOffset>
                </wp:positionV>
                <wp:extent cx="19685" cy="104775"/>
                <wp:effectExtent l="3175" t="5715" r="5080" b="8255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5">
                          <w14:nvContentPartPr>
                            <w14:cNvPr id="175" name="墨迹 175"/>
                            <w14:cNvContentPartPr/>
                          </w14:nvContentPartPr>
                          <w14:xfrm>
                            <a:off x="1545590" y="8823325"/>
                            <a:ext cx="19685" cy="104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.7pt;margin-top:185.95pt;height:8.25pt;width:1.55pt;z-index:251834368;mso-width-relative:page;mso-height-relative:page;" filled="f" stroked="t" coordsize="21600,21600" o:gfxdata="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">
                <v:fill on="f" focussize="0,0"/>
                <v:stroke weight="0.24236220472440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2405380</wp:posOffset>
                </wp:positionV>
                <wp:extent cx="24130" cy="36195"/>
                <wp:effectExtent l="3810" t="5080" r="6985" b="7620"/>
                <wp:wrapNone/>
                <wp:docPr id="174" name="墨迹 1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6">
                          <w14:nvContentPartPr>
                            <w14:cNvPr id="174" name="墨迹 174"/>
                            <w14:cNvContentPartPr/>
                          </w14:nvContentPartPr>
                          <w14:xfrm>
                            <a:off x="1500505" y="8867140"/>
                            <a:ext cx="24130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.15pt;margin-top:189.4pt;height:2.85pt;width:1.9pt;z-index:251833344;mso-width-relative:page;mso-height-relative:page;" filled="f" stroked="t" coordsize="21600,21600" o:gfxdata="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2357755</wp:posOffset>
                </wp:positionV>
                <wp:extent cx="36195" cy="80645"/>
                <wp:effectExtent l="3810" t="5715" r="8890" b="11430"/>
                <wp:wrapNone/>
                <wp:docPr id="173" name="墨迹 1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7">
                          <w14:nvContentPartPr>
                            <w14:cNvPr id="173" name="墨迹 173"/>
                            <w14:cNvContentPartPr/>
                          </w14:nvContentPartPr>
                          <w14:xfrm>
                            <a:off x="1467485" y="8819515"/>
                            <a:ext cx="36195" cy="806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55pt;margin-top:185.65pt;height:6.35pt;width:2.85pt;z-index:251832320;mso-width-relative:page;mso-height-relative:page;" filled="f" stroked="t" coordsize="21600,21600" o:gfxdata="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">
                <v:fill on="f" focussize="0,0"/>
                <v:stroke weight="0.23102362204724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2369185</wp:posOffset>
                </wp:positionV>
                <wp:extent cx="43180" cy="59055"/>
                <wp:effectExtent l="3810" t="5715" r="8890" b="5080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8">
                          <w14:nvContentPartPr>
                            <w14:cNvPr id="172" name="墨迹 172"/>
                            <w14:cNvContentPartPr/>
                          </w14:nvContentPartPr>
                          <w14:xfrm>
                            <a:off x="1457325" y="8830945"/>
                            <a:ext cx="43180" cy="59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.75pt;margin-top:186.55pt;height:4.65pt;width:3.4pt;z-index:251831296;mso-width-relative:page;mso-height-relative:page;" filled="f" stroked="t" coordsize="21600,21600" o:gfxdata="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">
                <v:fill on="f" focussize="0,0"/>
                <v:stroke weight="0.22267716535433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2357755</wp:posOffset>
                </wp:positionV>
                <wp:extent cx="19685" cy="93980"/>
                <wp:effectExtent l="4445" t="5715" r="3810" b="5080"/>
                <wp:wrapNone/>
                <wp:docPr id="171" name="墨迹 1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9">
                          <w14:nvContentPartPr>
                            <w14:cNvPr id="171" name="墨迹 171"/>
                            <w14:cNvContentPartPr/>
                          </w14:nvContentPartPr>
                          <w14:xfrm>
                            <a:off x="1413510" y="8819515"/>
                            <a:ext cx="19685" cy="939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.3pt;margin-top:185.65pt;height:7.4pt;width:1.55pt;z-index:251830272;mso-width-relative:page;mso-height-relative:page;" filled="f" stroked="t" coordsize="21600,21600" o:gfxdata="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">
                <v:fill on="f" focussize="0,0"/>
                <v:stroke weight="0.24637795275590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2393950</wp:posOffset>
                </wp:positionV>
                <wp:extent cx="56515" cy="6985"/>
                <wp:effectExtent l="3810" t="5080" r="9525" b="8890"/>
                <wp:wrapNone/>
                <wp:docPr id="170" name="墨迹 1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0">
                          <w14:nvContentPartPr>
                            <w14:cNvPr id="170" name="墨迹 170"/>
                            <w14:cNvContentPartPr/>
                          </w14:nvContentPartPr>
                          <w14:xfrm>
                            <a:off x="1344930" y="8855710"/>
                            <a:ext cx="56515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.9pt;margin-top:188.5pt;height:0.55pt;width:4.45pt;z-index:251829248;mso-width-relative:page;mso-height-relative:page;" filled="f" stroked="t" coordsize="21600,21600" o:gfxdata="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">
                <v:fill on="f" focussize="0,0"/>
                <v:stroke weight="0.23062992125984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2318385</wp:posOffset>
                </wp:positionV>
                <wp:extent cx="6985" cy="151765"/>
                <wp:effectExtent l="4445" t="5715" r="9525" b="10160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1">
                          <w14:nvContentPartPr>
                            <w14:cNvPr id="169" name="墨迹 169"/>
                            <w14:cNvContentPartPr/>
                          </w14:nvContentPartPr>
                          <w14:xfrm>
                            <a:off x="1366520" y="8780145"/>
                            <a:ext cx="6985" cy="1517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.6pt;margin-top:182.55pt;height:11.95pt;width:0.55pt;z-index:251828224;mso-width-relative:page;mso-height-relative:page;" filled="f" stroked="t" coordsize="21600,21600" o:gfxdata="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">
                <v:fill on="f" focussize="0,0"/>
                <v:stroke weight="0.32401574803149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2094230</wp:posOffset>
                </wp:positionV>
                <wp:extent cx="47625" cy="65405"/>
                <wp:effectExtent l="4445" t="5080" r="10795" b="13335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2">
                          <w14:nvContentPartPr>
                            <w14:cNvPr id="168" name="墨迹 168"/>
                            <w14:cNvContentPartPr/>
                          </w14:nvContentPartPr>
                          <w14:xfrm>
                            <a:off x="1879600" y="8555990"/>
                            <a:ext cx="47625" cy="654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pt;margin-top:164.9pt;height:5.15pt;width:3.75pt;z-index:251827200;mso-width-relative:page;mso-height-relative:page;" filled="f" stroked="t" coordsize="21600,21600" o:gfxdata="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">
                <v:fill on="f" focussize="0,0"/>
                <v:stroke weight="0.28188976377952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2082800</wp:posOffset>
                </wp:positionV>
                <wp:extent cx="38100" cy="70485"/>
                <wp:effectExtent l="3810" t="5715" r="6985" b="7620"/>
                <wp:wrapNone/>
                <wp:docPr id="167" name="墨迹 1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3">
                          <w14:nvContentPartPr>
                            <w14:cNvPr id="167" name="墨迹 167"/>
                            <w14:cNvContentPartPr/>
                          </w14:nvContentPartPr>
                          <w14:xfrm>
                            <a:off x="1804035" y="8544560"/>
                            <a:ext cx="38100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2.05pt;margin-top:164pt;height:5.55pt;width:3pt;z-index:251826176;mso-width-relative:page;mso-height-relative:page;" filled="f" stroked="t" coordsize="21600,21600" o:gfxdata="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">
                <v:fill on="f" focussize="0,0"/>
                <v:stroke weight="0.21842519685039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2079625</wp:posOffset>
                </wp:positionV>
                <wp:extent cx="88265" cy="83185"/>
                <wp:effectExtent l="4445" t="5715" r="5080" b="8890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4">
                          <w14:nvContentPartPr>
                            <w14:cNvPr id="166" name="墨迹 166"/>
                            <w14:cNvContentPartPr/>
                          </w14:nvContentPartPr>
                          <w14:xfrm>
                            <a:off x="1681480" y="8541385"/>
                            <a:ext cx="88265" cy="83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.4pt;margin-top:163.75pt;height:6.55pt;width:6.95pt;z-index:251825152;mso-width-relative:page;mso-height-relative:page;" filled="f" stroked="t" coordsize="21600,21600" o:gfxdata="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">
                <v:fill on="f" focussize="0,0"/>
                <v:stroke weight="0.36480314960629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2141220</wp:posOffset>
                </wp:positionV>
                <wp:extent cx="30480" cy="10795"/>
                <wp:effectExtent l="3810" t="5715" r="7620" b="11430"/>
                <wp:wrapNone/>
                <wp:docPr id="165" name="墨迹 1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5">
                          <w14:nvContentPartPr>
                            <w14:cNvPr id="165" name="墨迹 165"/>
                            <w14:cNvContentPartPr/>
                          </w14:nvContentPartPr>
                          <w14:xfrm>
                            <a:off x="1623695" y="8602980"/>
                            <a:ext cx="30480" cy="10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.85pt;margin-top:168.6pt;height:0.85pt;width:2.4pt;z-index:251824128;mso-width-relative:page;mso-height-relative:page;" filled="f" stroked="t" coordsize="21600,21600" o:gfxdata="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2101850</wp:posOffset>
                </wp:positionV>
                <wp:extent cx="26670" cy="8255"/>
                <wp:effectExtent l="3810" t="5715" r="4445" b="6985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6">
                          <w14:nvContentPartPr>
                            <w14:cNvPr id="164" name="墨迹 164"/>
                            <w14:cNvContentPartPr/>
                          </w14:nvContentPartPr>
                          <w14:xfrm>
                            <a:off x="1630680" y="8563610"/>
                            <a:ext cx="26670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.4pt;margin-top:165.5pt;height:0.65pt;width:2.1pt;z-index:251823104;mso-width-relative:page;mso-height-relative:page;" filled="f" stroked="t" coordsize="21600,21600" o:gfxdata="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2065655</wp:posOffset>
                </wp:positionV>
                <wp:extent cx="33020" cy="102870"/>
                <wp:effectExtent l="3175" t="5715" r="5715" b="1016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7">
                          <w14:nvContentPartPr>
                            <w14:cNvPr id="163" name="墨迹 163"/>
                            <w14:cNvContentPartPr/>
                          </w14:nvContentPartPr>
                          <w14:xfrm>
                            <a:off x="1576070" y="8527415"/>
                            <a:ext cx="33020" cy="102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.1pt;margin-top:162.65pt;height:8.1pt;width:2.6pt;z-index:251822080;mso-width-relative:page;mso-height-relative:page;" filled="f" stroked="t" coordsize="21600,21600" o:gfxdata="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">
                <v:fill on="f" focussize="0,0"/>
                <v:stroke weight="0.28070866141732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2087245</wp:posOffset>
                </wp:positionV>
                <wp:extent cx="41910" cy="55245"/>
                <wp:effectExtent l="3175" t="5715" r="10795" b="8890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8">
                          <w14:nvContentPartPr>
                            <w14:cNvPr id="162" name="墨迹 162"/>
                            <w14:cNvContentPartPr/>
                          </w14:nvContentPartPr>
                          <w14:xfrm>
                            <a:off x="1512570" y="8549005"/>
                            <a:ext cx="41910" cy="55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1pt;margin-top:164.35pt;height:4.35pt;width:3.3pt;z-index:251821056;mso-width-relative:page;mso-height-relative:page;" filled="f" stroked="t" coordsize="21600,21600" o:gfxdata="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2079625</wp:posOffset>
                </wp:positionV>
                <wp:extent cx="30480" cy="72390"/>
                <wp:effectExtent l="3810" t="5715" r="7620" b="5715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9">
                          <w14:nvContentPartPr>
                            <w14:cNvPr id="161" name="墨迹 161"/>
                            <w14:cNvContentPartPr/>
                          </w14:nvContentPartPr>
                          <w14:xfrm>
                            <a:off x="1518285" y="8541385"/>
                            <a:ext cx="30480" cy="723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55pt;margin-top:163.75pt;height:5.7pt;width:2.4pt;z-index:251820032;mso-width-relative:page;mso-height-relative:page;" filled="f" stroked="t" coordsize="21600,21600" o:gfxdata="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">
                <v:fill on="f" focussize="0,0"/>
                <v:stroke weight="0.22716535433070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2061210</wp:posOffset>
                </wp:positionV>
                <wp:extent cx="14605" cy="80010"/>
                <wp:effectExtent l="3175" t="5715" r="10160" b="5080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0">
                          <w14:nvContentPartPr>
                            <w14:cNvPr id="160" name="墨迹 160"/>
                            <w14:cNvContentPartPr/>
                          </w14:nvContentPartPr>
                          <w14:xfrm>
                            <a:off x="1482090" y="8522970"/>
                            <a:ext cx="14605" cy="800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.7pt;margin-top:162.3pt;height:6.3pt;width:1.15pt;z-index:251819008;mso-width-relative:page;mso-height-relative:page;" filled="f" stroked="t" coordsize="21600,21600" o:gfxdata="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2021840</wp:posOffset>
                </wp:positionV>
                <wp:extent cx="5080" cy="40640"/>
                <wp:effectExtent l="3810" t="5715" r="5080" b="9525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1">
                          <w14:nvContentPartPr>
                            <w14:cNvPr id="159" name="墨迹 159"/>
                            <w14:cNvContentPartPr/>
                          </w14:nvContentPartPr>
                          <w14:xfrm>
                            <a:off x="1466215" y="8483600"/>
                            <a:ext cx="5080" cy="406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45pt;margin-top:159.2pt;height:3.2pt;width:0.4pt;z-index:251817984;mso-width-relative:page;mso-height-relative:page;" filled="f" stroked="t" coordsize="21600,21600" o:gfxdata="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">
                <v:fill on="f" focussize="0,0"/>
                <v:stroke weight="0.24645669291338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2021840</wp:posOffset>
                </wp:positionV>
                <wp:extent cx="3810" cy="33655"/>
                <wp:effectExtent l="3810" t="5715" r="6350" b="952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2">
                          <w14:nvContentPartPr>
                            <w14:cNvPr id="158" name="墨迹 158"/>
                            <w14:cNvContentPartPr/>
                          </w14:nvContentPartPr>
                          <w14:xfrm>
                            <a:off x="1438910" y="8483600"/>
                            <a:ext cx="3810" cy="33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.3pt;margin-top:159.2pt;height:2.65pt;width:0.3pt;z-index:251816960;mso-width-relative:page;mso-height-relative:page;" filled="f" stroked="t" coordsize="21600,21600" o:gfxdata="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2095500</wp:posOffset>
                </wp:positionV>
                <wp:extent cx="70485" cy="13335"/>
                <wp:effectExtent l="4445" t="5715" r="8890" b="8890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3">
                          <w14:nvContentPartPr>
                            <w14:cNvPr id="157" name="墨迹 157"/>
                            <w14:cNvContentPartPr/>
                          </w14:nvContentPartPr>
                          <w14:xfrm>
                            <a:off x="1355725" y="8557260"/>
                            <a:ext cx="70485" cy="13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.75pt;margin-top:165pt;height:1.05pt;width:5.55pt;z-index:251815936;mso-width-relative:page;mso-height-relative:page;" filled="f" stroked="t" coordsize="21600,21600" o:gfxdata="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">
                <v:fill on="f" focussize="0,0"/>
                <v:stroke weight="0.30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2021840</wp:posOffset>
                </wp:positionV>
                <wp:extent cx="10160" cy="152400"/>
                <wp:effectExtent l="8255" t="5715" r="9525" b="952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4">
                          <w14:nvContentPartPr>
                            <w14:cNvPr id="156" name="墨迹 156"/>
                            <w14:cNvContentPartPr/>
                          </w14:nvContentPartPr>
                          <w14:xfrm>
                            <a:off x="1384935" y="8483600"/>
                            <a:ext cx="10160" cy="152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05pt;margin-top:159.2pt;height:12pt;width:0.8pt;z-index:251814912;mso-width-relative:page;mso-height-relative:page;" filled="f" stroked="t" coordsize="21600,21600" o:gfxdata="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">
                <v:fill on="f" focussize="0,0"/>
                <v:stroke weight="0.4424409448818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2025015</wp:posOffset>
                </wp:positionV>
                <wp:extent cx="124460" cy="136525"/>
                <wp:effectExtent l="5715" t="6350" r="9525" b="10795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5">
                          <w14:nvContentPartPr>
                            <w14:cNvPr id="155" name="墨迹 155"/>
                            <w14:cNvContentPartPr/>
                          </w14:nvContentPartPr>
                          <w14:xfrm>
                            <a:off x="1067435" y="8486775"/>
                            <a:ext cx="124460" cy="136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.95pt;margin-top:159.45pt;height:10.75pt;width:9.8pt;z-index:251813888;mso-width-relative:page;mso-height-relative:page;" filled="f" stroked="t" coordsize="21600,21600" o:gfxdata="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">
                <v:fill on="f" focussize="0,0"/>
                <v:stroke weight="0.36952755905511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2061210</wp:posOffset>
                </wp:positionV>
                <wp:extent cx="52070" cy="76835"/>
                <wp:effectExtent l="3810" t="6350" r="6985" b="7620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6">
                          <w14:nvContentPartPr>
                            <w14:cNvPr id="154" name="墨迹 154"/>
                            <w14:cNvContentPartPr/>
                          </w14:nvContentPartPr>
                          <w14:xfrm>
                            <a:off x="1102995" y="8522970"/>
                            <a:ext cx="52070" cy="76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.15pt;margin-top:162.3pt;height:6.05pt;width:4.1pt;z-index:251812864;mso-width-relative:page;mso-height-relative:page;" filled="f" stroked="t" coordsize="21600,21600" o:gfxdata="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">
                <v:fill on="f" focussize="0,0"/>
                <v:stroke weight="0.2698425196850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1034415</wp:posOffset>
                </wp:positionV>
                <wp:extent cx="114935" cy="93980"/>
                <wp:effectExtent l="5715" t="5080" r="5080" b="1270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7">
                          <w14:nvContentPartPr>
                            <w14:cNvPr id="153" name="墨迹 153"/>
                            <w14:cNvContentPartPr/>
                          </w14:nvContentPartPr>
                          <w14:xfrm>
                            <a:off x="1019810" y="7496175"/>
                            <a:ext cx="114935" cy="939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.7pt;margin-top:81.45pt;height:7.4pt;width:9.05pt;z-index:251811840;mso-width-relative:page;mso-height-relative:page;" filled="f" stroked="t" coordsize="21600,21600" o:gfxdata="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">
                <v:fill on="f" focussize="0,0"/>
                <v:stroke weight="0.35795275590551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753110</wp:posOffset>
                </wp:positionV>
                <wp:extent cx="97790" cy="146050"/>
                <wp:effectExtent l="6350" t="5715" r="7620" b="8890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8">
                          <w14:nvContentPartPr>
                            <w14:cNvPr id="152" name="墨迹 152"/>
                            <w14:cNvContentPartPr/>
                          </w14:nvContentPartPr>
                          <w14:xfrm>
                            <a:off x="990600" y="7214870"/>
                            <a:ext cx="97790" cy="146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2pt;margin-top:59.3pt;height:11.5pt;width:7.7pt;z-index:251810816;mso-width-relative:page;mso-height-relative:page;" filled="f" stroked="t" coordsize="21600,21600" o:gfxdata="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">
                <v:fill on="f" focussize="0,0"/>
                <v:stroke weight="0.34637795275590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788670</wp:posOffset>
                </wp:positionV>
                <wp:extent cx="6985" cy="88265"/>
                <wp:effectExtent l="4445" t="5715" r="9525" b="10795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9">
                          <w14:nvContentPartPr>
                            <w14:cNvPr id="151" name="墨迹 151"/>
                            <w14:cNvContentPartPr/>
                          </w14:nvContentPartPr>
                          <w14:xfrm>
                            <a:off x="1023620" y="7250430"/>
                            <a:ext cx="6985" cy="88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.4pt;margin-top:62.1pt;height:6.95pt;width:0.55pt;z-index:251809792;mso-width-relative:page;mso-height-relative:page;" filled="f" stroked="t" coordsize="21600,21600" o:gfxdata="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">
                <v:fill on="f" focussize="0,0"/>
                <v:stroke weight="0.27094488188976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1848485</wp:posOffset>
                </wp:positionV>
                <wp:extent cx="59690" cy="10160"/>
                <wp:effectExtent l="3810" t="5715" r="6350" b="5080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0">
                          <w14:nvContentPartPr>
                            <w14:cNvPr id="150" name="墨迹 150"/>
                            <w14:cNvContentPartPr/>
                          </w14:nvContentPartPr>
                          <w14:xfrm>
                            <a:off x="2537460" y="8310245"/>
                            <a:ext cx="59690" cy="10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8pt;margin-top:145.55pt;height:0.8pt;width:4.7pt;z-index:251808768;mso-width-relative:page;mso-height-relative:page;" filled="f" stroked="t" coordsize="21600,21600" o:gfxdata="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qJmNCtYAAAALAQAADwAAAAAA&#10;AAABACAAAAAiAAAAZHJzL2Rvd25yZXYueG1sUEsBAhQAFAAAAAgAh07iQGMMBhqQAQAAMAMAAA4A&#10;AAAAAAAAAQAgAAAAJQEAAGRycy9lMm9Eb2MueG1sUEsBAhQACgAAAAAAh07iQAAAAAAAAAAAAAAA&#10;AAgAAAAAAAAAAAAQAAAA4QIAAGRycy9pbmsvUEsBAhQAFAAAAAgAh07iQK/bhwFWAgAAyAUAABAA&#10;AAAAAAAAAQAgAAAABwMAAGRycy9pbmsvaW5rMS54bWxQSwUGAAAAAAoACgBMAgAA9g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1793875</wp:posOffset>
                </wp:positionV>
                <wp:extent cx="38100" cy="61595"/>
                <wp:effectExtent l="3175" t="5715" r="7620" b="9525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1">
                          <w14:nvContentPartPr>
                            <w14:cNvPr id="149" name="墨迹 149"/>
                            <w14:cNvContentPartPr/>
                          </w14:nvContentPartPr>
                          <w14:xfrm>
                            <a:off x="2469515" y="8255635"/>
                            <a:ext cx="38100" cy="615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4.45pt;margin-top:141.25pt;height:4.85pt;width:3pt;z-index:251807744;mso-width-relative:page;mso-height-relative:page;" filled="f" stroked="t" coordsize="21600,21600" o:gfxdata="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">
                <v:fill on="f" focussize="0,0"/>
                <v:stroke weight="0.23181102362204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1754505</wp:posOffset>
                </wp:positionV>
                <wp:extent cx="95885" cy="110490"/>
                <wp:effectExtent l="3810" t="6350" r="5080" b="8890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2">
                          <w14:nvContentPartPr>
                            <w14:cNvPr id="148" name="墨迹 148"/>
                            <w14:cNvContentPartPr/>
                          </w14:nvContentPartPr>
                          <w14:xfrm>
                            <a:off x="2418715" y="8216265"/>
                            <a:ext cx="95885" cy="1104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0.45pt;margin-top:138.15pt;height:8.7pt;width:7.55pt;z-index:251806720;mso-width-relative:page;mso-height-relative:page;" filled="f" stroked="t" coordsize="21600,21600" o:gfxdata="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">
                <v:fill on="f" focussize="0,0"/>
                <v:stroke weight="0.2748818897637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1779270</wp:posOffset>
                </wp:positionV>
                <wp:extent cx="57785" cy="55880"/>
                <wp:effectExtent l="3810" t="5715" r="8255" b="8255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3">
                          <w14:nvContentPartPr>
                            <w14:cNvPr id="147" name="墨迹 147"/>
                            <w14:cNvContentPartPr/>
                          </w14:nvContentPartPr>
                          <w14:xfrm>
                            <a:off x="2552065" y="8241030"/>
                            <a:ext cx="57785" cy="55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0.95pt;margin-top:140.1pt;height:4.4pt;width:4.55pt;z-index:251805696;mso-width-relative:page;mso-height-relative:page;" filled="f" stroked="t" coordsize="21600,21600" o:gfxdata="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">
                <v:fill on="f" focussize="0,0"/>
                <v:stroke weight="0.22637795275590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1808480</wp:posOffset>
                </wp:positionV>
                <wp:extent cx="50800" cy="64770"/>
                <wp:effectExtent l="3810" t="5715" r="8255" b="635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4">
                          <w14:nvContentPartPr>
                            <w14:cNvPr id="146" name="墨迹 146"/>
                            <w14:cNvContentPartPr/>
                          </w14:nvContentPartPr>
                          <w14:xfrm>
                            <a:off x="3033395" y="8270240"/>
                            <a:ext cx="50800" cy="647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8.85pt;margin-top:142.4pt;height:5.1pt;width:4pt;z-index:251804672;mso-width-relative:page;mso-height-relative:page;" filled="f" stroked="t" coordsize="21600,21600" o:gfxdata="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">
                <v:fill on="f" focussize="0,0"/>
                <v:stroke weight="0.23220472440944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1790700</wp:posOffset>
                </wp:positionV>
                <wp:extent cx="44450" cy="59055"/>
                <wp:effectExtent l="3175" t="5715" r="8255" b="5080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5">
                          <w14:nvContentPartPr>
                            <w14:cNvPr id="145" name="墨迹 145"/>
                            <w14:cNvContentPartPr/>
                          </w14:nvContentPartPr>
                          <w14:xfrm>
                            <a:off x="2977515" y="8252460"/>
                            <a:ext cx="44450" cy="59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4.45pt;margin-top:141pt;height:4.65pt;width:3.5pt;z-index:251803648;mso-width-relative:page;mso-height-relative:page;" filled="f" stroked="t" coordsize="21600,21600" o:gfxdata="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HTfN8jVAAAACwEAAA8AAAAAAAAAAQAgAAAAIgAA&#10;AGRycy9kb3ducmV2LnhtbFBLAQIUABQAAAAIAIdO4kBVl8WYkQEAADADAAAOAAAAAAAAAAEAIAAA&#10;ACQBAABkcnMvZTJvRG9jLnhtbFBLAQIUAAoAAAAAAIdO4kAAAAAAAAAAAAAAAAAIAAAAAAAAAAAA&#10;EAAAAOECAABkcnMvaW5rL1BLAQIUABQAAAAIAIdO4kBv/Wx+SwIAAJ8FAAAQAAAAAAAAAAEAIAAA&#10;AAcDAABkcnMvaW5rL2luazEueG1sUEsFBgAAAAAKAAoATAIAAOs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1790700</wp:posOffset>
                </wp:positionV>
                <wp:extent cx="43815" cy="55245"/>
                <wp:effectExtent l="3810" t="5715" r="8255" b="8890"/>
                <wp:wrapNone/>
                <wp:docPr id="144" name="墨迹 1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6">
                          <w14:nvContentPartPr>
                            <w14:cNvPr id="144" name="墨迹 144"/>
                            <w14:cNvContentPartPr/>
                          </w14:nvContentPartPr>
                          <w14:xfrm>
                            <a:off x="2971165" y="8252460"/>
                            <a:ext cx="43815" cy="55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3.95pt;margin-top:141pt;height:4.35pt;width:3.45pt;z-index:251802624;mso-width-relative:page;mso-height-relative:page;" filled="f" stroked="t" coordsize="21600,21600" o:gfxdata="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">
                <v:fill on="f" focussize="0,0"/>
                <v:stroke weight="0.26677165354330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1858645</wp:posOffset>
                </wp:positionV>
                <wp:extent cx="62230" cy="11430"/>
                <wp:effectExtent l="3810" t="5715" r="3810" b="10795"/>
                <wp:wrapNone/>
                <wp:docPr id="143" name="墨迹 1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7">
                          <w14:nvContentPartPr>
                            <w14:cNvPr id="143" name="墨迹 143"/>
                            <w14:cNvContentPartPr/>
                          </w14:nvContentPartPr>
                          <w14:xfrm>
                            <a:off x="2877185" y="8320405"/>
                            <a:ext cx="62230" cy="114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6.55pt;margin-top:146.35pt;height:0.9pt;width:4.9pt;z-index:251801600;mso-width-relative:page;mso-height-relative:page;" filled="f" stroked="t" coordsize="21600,21600" o:gfxdata="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">
                <v:fill on="f" focussize="0,0"/>
                <v:stroke weight="0.28881889763779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1776095</wp:posOffset>
                </wp:positionV>
                <wp:extent cx="43180" cy="60960"/>
                <wp:effectExtent l="4445" t="5715" r="8255" b="10160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8">
                          <w14:nvContentPartPr>
                            <w14:cNvPr id="142" name="墨迹 142"/>
                            <w14:cNvContentPartPr/>
                          </w14:nvContentPartPr>
                          <w14:xfrm>
                            <a:off x="2891790" y="8237855"/>
                            <a:ext cx="43180" cy="60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7.7pt;margin-top:139.85pt;height:4.8pt;width:3.4pt;z-index:251800576;mso-width-relative:page;mso-height-relative:page;" filled="f" stroked="t" coordsize="21600,21600" o:gfxdata="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">
                <v:fill on="f" focussize="0,0"/>
                <v:stroke weight="0.26433070866141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1826895</wp:posOffset>
                </wp:positionV>
                <wp:extent cx="3175" cy="55245"/>
                <wp:effectExtent l="4445" t="5715" r="6350" b="8890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9">
                          <w14:nvContentPartPr>
                            <w14:cNvPr id="141" name="墨迹 141"/>
                            <w14:cNvContentPartPr/>
                          </w14:nvContentPartPr>
                          <w14:xfrm>
                            <a:off x="2823845" y="8288655"/>
                            <a:ext cx="3175" cy="55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35pt;margin-top:143.85pt;height:4.35pt;width:0.25pt;z-index:251799552;mso-width-relative:page;mso-height-relative:page;" filled="f" stroked="t" coordsize="21600,21600" o:gfxdata="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">
                <v:fill on="f" focussize="0,0"/>
                <v:stroke weight="0.2475590551181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1819910</wp:posOffset>
                </wp:positionV>
                <wp:extent cx="3810" cy="50165"/>
                <wp:effectExtent l="4445" t="5715" r="5715" b="6985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0">
                          <w14:nvContentPartPr>
                            <w14:cNvPr id="140" name="墨迹 140"/>
                            <w14:cNvContentPartPr/>
                          </w14:nvContentPartPr>
                          <w14:xfrm>
                            <a:off x="2797810" y="8281670"/>
                            <a:ext cx="3810" cy="501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3pt;margin-top:143.3pt;height:3.95pt;width:0.3pt;z-index:251798528;mso-width-relative:page;mso-height-relative:page;" filled="f" stroked="t" coordsize="21600,21600" o:gfxdata="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">
                <v:fill on="f" focussize="0,0"/>
                <v:stroke weight="0.23669291338582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1838325</wp:posOffset>
                </wp:positionV>
                <wp:extent cx="40005" cy="3175"/>
                <wp:effectExtent l="3810" t="5080" r="5080" b="5715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1">
                          <w14:nvContentPartPr>
                            <w14:cNvPr id="139" name="墨迹 139"/>
                            <w14:cNvContentPartPr/>
                          </w14:nvContentPartPr>
                          <w14:xfrm>
                            <a:off x="2776220" y="8300085"/>
                            <a:ext cx="40005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8.6pt;margin-top:144.75pt;height:0.25pt;width:3.15pt;z-index:251797504;mso-width-relative:page;mso-height-relative:page;" filled="f" stroked="t" coordsize="21600,21600" o:gfxdata="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1800860</wp:posOffset>
                </wp:positionV>
                <wp:extent cx="52705" cy="71120"/>
                <wp:effectExtent l="5080" t="5715" r="5080" b="6985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2">
                          <w14:nvContentPartPr>
                            <w14:cNvPr id="138" name="墨迹 138"/>
                            <w14:cNvContentPartPr/>
                          </w14:nvContentPartPr>
                          <w14:xfrm>
                            <a:off x="2703830" y="8262620"/>
                            <a:ext cx="52705" cy="7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2.9pt;margin-top:141.8pt;height:5.6pt;width:4.15pt;z-index:251796480;mso-width-relative:page;mso-height-relative:page;" filled="f" stroked="t" coordsize="21600,21600" o:gfxdata="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">
                <v:fill on="f" focussize="0,0"/>
                <v:stroke weight="0.27661417322834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1779270</wp:posOffset>
                </wp:positionV>
                <wp:extent cx="49530" cy="69215"/>
                <wp:effectExtent l="3810" t="5715" r="9525" b="889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3">
                          <w14:nvContentPartPr>
                            <w14:cNvPr id="137" name="墨迹 137"/>
                            <w14:cNvContentPartPr/>
                          </w14:nvContentPartPr>
                          <w14:xfrm>
                            <a:off x="2644140" y="8241030"/>
                            <a:ext cx="49530" cy="69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2pt;margin-top:140.1pt;height:5.45pt;width:3.9pt;z-index:251795456;mso-width-relative:page;mso-height-relative:page;" filled="f" stroked="t" coordsize="21600,21600" o:gfxdata="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">
                <v:fill on="f" focussize="0,0"/>
                <v:stroke weight="0.25590551181102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1787525</wp:posOffset>
                </wp:positionV>
                <wp:extent cx="63500" cy="72390"/>
                <wp:effectExtent l="4445" t="6350" r="8890" b="12065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4">
                          <w14:nvContentPartPr>
                            <w14:cNvPr id="136" name="墨迹 136"/>
                            <w14:cNvContentPartPr/>
                          </w14:nvContentPartPr>
                          <w14:xfrm>
                            <a:off x="2621915" y="8249285"/>
                            <a:ext cx="63500" cy="723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6.45pt;margin-top:140.75pt;height:5.7pt;width:5pt;z-index:251794432;mso-width-relative:page;mso-height-relative:page;" filled="f" stroked="t" coordsize="21600,21600" o:gfxdata="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">
                <v:fill on="f" focussize="0,0"/>
                <v:stroke weight="0.35606299212598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1302385</wp:posOffset>
                </wp:positionV>
                <wp:extent cx="3175" cy="77470"/>
                <wp:effectExtent l="4445" t="5715" r="6350" b="7620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5">
                          <w14:nvContentPartPr>
                            <w14:cNvPr id="135" name="墨迹 135"/>
                            <w14:cNvContentPartPr/>
                          </w14:nvContentPartPr>
                          <w14:xfrm>
                            <a:off x="2078990" y="7764145"/>
                            <a:ext cx="3175" cy="774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3.7pt;margin-top:102.55pt;height:6.1pt;width:0.25pt;z-index:251793408;mso-width-relative:page;mso-height-relative:page;" filled="f" stroked="t" coordsize="21600,21600" o:gfxdata="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">
                <v:fill on="f" focussize="0,0"/>
                <v:stroke weight="0.26677165354330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1329055</wp:posOffset>
                </wp:positionV>
                <wp:extent cx="62865" cy="9525"/>
                <wp:effectExtent l="3810" t="5080" r="10160" b="6350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6">
                          <w14:nvContentPartPr>
                            <w14:cNvPr id="134" name="墨迹 134"/>
                            <w14:cNvContentPartPr/>
                          </w14:nvContentPartPr>
                          <w14:xfrm>
                            <a:off x="2049780" y="7790815"/>
                            <a:ext cx="6286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1.4pt;margin-top:104.65pt;height:0.75pt;width:4.95pt;z-index:251792384;mso-width-relative:page;mso-height-relative:page;" filled="f" stroked="t" coordsize="21600,21600" o:gfxdata="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">
                <v:fill on="f" focussize="0,0"/>
                <v:stroke weight="0.27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1663700</wp:posOffset>
                </wp:positionV>
                <wp:extent cx="49530" cy="37465"/>
                <wp:effectExtent l="3810" t="5715" r="9525" b="5715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7">
                          <w14:nvContentPartPr>
                            <w14:cNvPr id="133" name="墨迹 133"/>
                            <w14:cNvContentPartPr/>
                          </w14:nvContentPartPr>
                          <w14:xfrm>
                            <a:off x="2197735" y="8125460"/>
                            <a:ext cx="49530" cy="374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3.05pt;margin-top:131pt;height:2.95pt;width:3.9pt;z-index:251791360;mso-width-relative:page;mso-height-relative:page;" filled="f" stroked="t" coordsize="21600,21600" o:gfxdata="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">
                <v:fill on="f" focussize="0,0"/>
                <v:stroke weight="0.22606299212598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1653540</wp:posOffset>
                </wp:positionV>
                <wp:extent cx="59055" cy="64770"/>
                <wp:effectExtent l="3175" t="5715" r="7620" b="6350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8">
                          <w14:nvContentPartPr>
                            <w14:cNvPr id="132" name="墨迹 132"/>
                            <w14:cNvContentPartPr/>
                          </w14:nvContentPartPr>
                          <w14:xfrm>
                            <a:off x="2145665" y="8115300"/>
                            <a:ext cx="59055" cy="647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.95pt;margin-top:130.2pt;height:5.1pt;width:4.65pt;z-index:251790336;mso-width-relative:page;mso-height-relative:page;" filled="f" stroked="t" coordsize="21600,21600" o:gfxdata="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">
                <v:fill on="f" focussize="0,0"/>
                <v:stroke weight="0.27181102362204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1685290</wp:posOffset>
                </wp:positionV>
                <wp:extent cx="635" cy="85090"/>
                <wp:effectExtent l="5715" t="5715" r="7620" b="6985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9">
                          <w14:nvContentPartPr>
                            <w14:cNvPr id="131" name="墨迹 131"/>
                            <w14:cNvContentPartPr/>
                          </w14:nvContentPartPr>
                          <w14:xfrm>
                            <a:off x="2197735" y="8147050"/>
                            <a:ext cx="635" cy="85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3.05pt;margin-top:132.7pt;height:6.7pt;width:0.05pt;z-index:251789312;mso-width-relative:page;mso-height-relative:page;" filled="f" stroked="t" coordsize="21600,21600" o:gfxdata="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">
                <v:fill on="f" focussize="0,0"/>
                <v:stroke weight="0.31094488188976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1692910</wp:posOffset>
                </wp:positionV>
                <wp:extent cx="8890" cy="100965"/>
                <wp:effectExtent l="4445" t="5715" r="7620" b="508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0">
                          <w14:nvContentPartPr>
                            <w14:cNvPr id="130" name="墨迹 130"/>
                            <w14:cNvContentPartPr/>
                          </w14:nvContentPartPr>
                          <w14:xfrm>
                            <a:off x="2169160" y="8154670"/>
                            <a:ext cx="8890" cy="1009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0.8pt;margin-top:133.3pt;height:7.95pt;width:0.7pt;z-index:251788288;mso-width-relative:page;mso-height-relative:page;" filled="f" stroked="t" coordsize="21600,21600" o:gfxdata="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">
                <v:fill on="f" focussize="0,0"/>
                <v:stroke weight="0.23787401574803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1649095</wp:posOffset>
                </wp:positionV>
                <wp:extent cx="87630" cy="22860"/>
                <wp:effectExtent l="3810" t="5715" r="6350" b="6350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1">
                          <w14:nvContentPartPr>
                            <w14:cNvPr id="122" name="墨迹 122"/>
                            <w14:cNvContentPartPr/>
                          </w14:nvContentPartPr>
                          <w14:xfrm>
                            <a:off x="2824480" y="8110855"/>
                            <a:ext cx="87630" cy="228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4pt;margin-top:129.85pt;height:1.8pt;width:6.9pt;z-index:251780096;mso-width-relative:page;mso-height-relative:page;" filled="f" stroked="t" coordsize="21600,21600" o:gfxdata="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">
                <v:fill on="f" focussize="0,0"/>
                <v:stroke weight="0.237874015748031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1633220</wp:posOffset>
                </wp:positionV>
                <wp:extent cx="5080" cy="34290"/>
                <wp:effectExtent l="3175" t="5715" r="5715" b="8890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2">
                          <w14:nvContentPartPr>
                            <w14:cNvPr id="121" name="墨迹 121"/>
                            <w14:cNvContentPartPr/>
                          </w14:nvContentPartPr>
                          <w14:xfrm>
                            <a:off x="2814955" y="8094980"/>
                            <a:ext cx="5080" cy="342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1.65pt;margin-top:128.6pt;height:2.7pt;width:0.4pt;z-index:251779072;mso-width-relative:page;mso-height-relative:page;" filled="f" stroked="t" coordsize="21600,21600" o:gfxdata="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">
                <v:fill on="f" focussize="0,0"/>
                <v:stroke weight="0.20992125984252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1637665</wp:posOffset>
                </wp:positionV>
                <wp:extent cx="11430" cy="1905"/>
                <wp:effectExtent l="3810" t="5715" r="5715" b="635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3">
                          <w14:nvContentPartPr>
                            <w14:cNvPr id="120" name="墨迹 120"/>
                            <w14:cNvContentPartPr/>
                          </w14:nvContentPartPr>
                          <w14:xfrm>
                            <a:off x="2858770" y="8099425"/>
                            <a:ext cx="11430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5.1pt;margin-top:128.95pt;height:0.15pt;width:0.9pt;z-index:251778048;mso-width-relative:page;mso-height-relative:page;" filled="f" stroked="t" coordsize="21600,21600" o:gfxdata="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">
                <v:fill on="f" focussize="0,0"/>
                <v:stroke weight="0.20992125984252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1605280</wp:posOffset>
                </wp:positionV>
                <wp:extent cx="5080" cy="53340"/>
                <wp:effectExtent l="3810" t="5715" r="5080" b="10795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4">
                          <w14:nvContentPartPr>
                            <w14:cNvPr id="119" name="墨迹 119"/>
                            <w14:cNvContentPartPr/>
                          </w14:nvContentPartPr>
                          <w14:xfrm>
                            <a:off x="2853690" y="8067040"/>
                            <a:ext cx="5080" cy="533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4.7pt;margin-top:126.4pt;height:4.2pt;width:0.4pt;z-index:251777024;mso-width-relative:page;mso-height-relative:page;" filled="f" stroked="t" coordsize="21600,21600" o:gfxdata="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">
                <v:fill on="f" focussize="0,0"/>
                <v:stroke weight="0.234724409448819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1602740</wp:posOffset>
                </wp:positionV>
                <wp:extent cx="85090" cy="26670"/>
                <wp:effectExtent l="3810" t="5080" r="8890" b="1016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5">
                          <w14:nvContentPartPr>
                            <w14:cNvPr id="118" name="墨迹 118"/>
                            <w14:cNvContentPartPr/>
                          </w14:nvContentPartPr>
                          <w14:xfrm>
                            <a:off x="2787650" y="8064500"/>
                            <a:ext cx="85090" cy="266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9.5pt;margin-top:126.2pt;height:2.1pt;width:6.7pt;z-index:251776000;mso-width-relative:page;mso-height-relative:page;" filled="f" stroked="t" coordsize="21600,21600" o:gfxdata="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">
                <v:fill on="f" focussize="0,0"/>
                <v:stroke weight="0.241259842519685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1597025</wp:posOffset>
                </wp:positionV>
                <wp:extent cx="32385" cy="3810"/>
                <wp:effectExtent l="3810" t="5080" r="5715" b="12065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6">
                          <w14:nvContentPartPr>
                            <w14:cNvPr id="117" name="墨迹 117"/>
                            <w14:cNvContentPartPr/>
                          </w14:nvContentPartPr>
                          <w14:xfrm>
                            <a:off x="2820035" y="8058785"/>
                            <a:ext cx="3238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05pt;margin-top:125.75pt;height:0.3pt;width:2.55pt;z-index:251774976;mso-width-relative:page;mso-height-relative:page;" filled="f" stroked="t" coordsize="21600,21600" o:gfxdata="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">
                <v:fill on="f" focussize="0,0"/>
                <v:stroke weight="0.20992125984252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1577975</wp:posOffset>
                </wp:positionV>
                <wp:extent cx="19685" cy="635"/>
                <wp:effectExtent l="3810" t="5715" r="4445" b="762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7">
                          <w14:nvContentPartPr>
                            <w14:cNvPr id="116" name="墨迹 116"/>
                            <w14:cNvContentPartPr/>
                          </w14:nvContentPartPr>
                          <w14:xfrm>
                            <a:off x="2824480" y="8039735"/>
                            <a:ext cx="1968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4pt;margin-top:124.25pt;height:0.05pt;width:1.55pt;z-index:251773952;mso-width-relative:page;mso-height-relative:page;" filled="f" stroked="t" coordsize="21600,21600" o:gfxdata="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">
                <v:fill on="f" focussize="0,0"/>
                <v:stroke weight="0.20992125984252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1550035</wp:posOffset>
                </wp:positionV>
                <wp:extent cx="32385" cy="43815"/>
                <wp:effectExtent l="3810" t="5715" r="5715" b="635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8">
                          <w14:nvContentPartPr>
                            <w14:cNvPr id="115" name="墨迹 115"/>
                            <w14:cNvContentPartPr/>
                          </w14:nvContentPartPr>
                          <w14:xfrm>
                            <a:off x="2820035" y="8011795"/>
                            <a:ext cx="32385" cy="43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05pt;margin-top:122.05pt;height:3.45pt;width:2.55pt;z-index:251772928;mso-width-relative:page;mso-height-relative:page;" filled="f" stroked="t" coordsize="21600,21600" o:gfxdata="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">
                <v:fill on="f" focussize="0,0"/>
                <v:stroke weight="0.288188976377953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1558925</wp:posOffset>
                </wp:positionV>
                <wp:extent cx="3810" cy="41910"/>
                <wp:effectExtent l="3810" t="5715" r="6350" b="825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9">
                          <w14:nvContentPartPr>
                            <w14:cNvPr id="114" name="墨迹 114"/>
                            <w14:cNvContentPartPr/>
                          </w14:nvContentPartPr>
                          <w14:xfrm>
                            <a:off x="2821940" y="8020685"/>
                            <a:ext cx="3810" cy="419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2pt;margin-top:122.75pt;height:3.3pt;width:0.3pt;z-index:251771904;mso-width-relative:page;mso-height-relative:page;" filled="f" stroked="t" coordsize="21600,21600" o:gfxdata="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">
                <v:fill on="f" focussize="0,0"/>
                <v:stroke weight="0.20992125984252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1395095</wp:posOffset>
                </wp:positionV>
                <wp:extent cx="92075" cy="147320"/>
                <wp:effectExtent l="5080" t="5715" r="14605" b="14605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0">
                          <w14:nvContentPartPr>
                            <w14:cNvPr id="113" name="墨迹 113"/>
                            <w14:cNvContentPartPr/>
                          </w14:nvContentPartPr>
                          <w14:xfrm>
                            <a:off x="2792730" y="7856855"/>
                            <a:ext cx="92075" cy="147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9.9pt;margin-top:109.85pt;height:11.6pt;width:7.25pt;z-index:251770880;mso-width-relative:page;mso-height-relative:page;" filled="f" stroked="t" coordsize="21600,21600" o:gfxdata="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">
                <v:fill on="f" focussize="0,0"/>
                <v:stroke weight="0.47590551181102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1394460</wp:posOffset>
                </wp:positionV>
                <wp:extent cx="67945" cy="114300"/>
                <wp:effectExtent l="4445" t="5715" r="11430" b="1270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1">
                          <w14:nvContentPartPr>
                            <w14:cNvPr id="112" name="墨迹 112"/>
                            <w14:cNvContentPartPr/>
                          </w14:nvContentPartPr>
                          <w14:xfrm>
                            <a:off x="2797810" y="7856220"/>
                            <a:ext cx="67945" cy="114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3pt;margin-top:109.8pt;height:9pt;width:5.35pt;z-index:251769856;mso-width-relative:page;mso-height-relative:page;" filled="f" stroked="t" coordsize="21600,21600" o:gfxdata="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">
                <v:fill on="f" focussize="0,0"/>
                <v:stroke weight="0.397244094488189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162179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bookmarkStart w:id="3" w:name="_GoBack"/>
      <w:bookmarkEnd w:id="3"/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73025</wp:posOffset>
                </wp:positionV>
                <wp:extent cx="46990" cy="67945"/>
                <wp:effectExtent l="4445" t="5080" r="4445" b="10795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3">
                          <w14:nvContentPartPr>
                            <w14:cNvPr id="129" name="墨迹 129"/>
                            <w14:cNvContentPartPr/>
                          </w14:nvContentPartPr>
                          <w14:xfrm>
                            <a:off x="2201545" y="8317865"/>
                            <a:ext cx="46990" cy="67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3.35pt;margin-top:5.75pt;height:5.35pt;width:3.7pt;z-index:251787264;mso-width-relative:page;mso-height-relative:page;" filled="f" stroked="t" coordsize="21600,21600" o:gfxdata="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">
                <v:fill on="f" focussize="0,0"/>
                <v:stroke weight="0.24976377952755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32385</wp:posOffset>
                </wp:positionV>
                <wp:extent cx="92075" cy="115570"/>
                <wp:effectExtent l="4445" t="6350" r="8255" b="10795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4">
                          <w14:nvContentPartPr>
                            <w14:cNvPr id="128" name="墨迹 128"/>
                            <w14:cNvContentPartPr/>
                          </w14:nvContentPartPr>
                          <w14:xfrm>
                            <a:off x="2158365" y="8277225"/>
                            <a:ext cx="92075" cy="1155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9.95pt;margin-top:2.55pt;height:9.1pt;width:7.25pt;z-index:251786240;mso-width-relative:page;mso-height-relative:page;" filled="f" stroked="t" coordsize="21600,21600" o:gfxdata="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">
                <v:fill on="f" focussize="0,0"/>
                <v:stroke weight="0.33196850393700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113030</wp:posOffset>
                </wp:positionV>
                <wp:extent cx="52070" cy="31750"/>
                <wp:effectExtent l="3810" t="5080" r="6985" b="12065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5">
                          <w14:nvContentPartPr>
                            <w14:cNvPr id="127" name="墨迹 127"/>
                            <w14:cNvContentPartPr/>
                          </w14:nvContentPartPr>
                          <w14:xfrm>
                            <a:off x="2093595" y="8357870"/>
                            <a:ext cx="52070" cy="317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4.85pt;margin-top:8.9pt;height:2.5pt;width:4.1pt;z-index:251785216;mso-width-relative:page;mso-height-relative:page;" filled="f" stroked="t" coordsize="21600,21600" o:gfxdata="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">
                <v:fill on="f" focussize="0,0"/>
                <v:stroke weight="0.24031496062992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65405</wp:posOffset>
                </wp:positionV>
                <wp:extent cx="54610" cy="33655"/>
                <wp:effectExtent l="3810" t="5715" r="4445" b="952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6">
                          <w14:nvContentPartPr>
                            <w14:cNvPr id="126" name="墨迹 126"/>
                            <w14:cNvContentPartPr/>
                          </w14:nvContentPartPr>
                          <w14:xfrm>
                            <a:off x="2067560" y="8310245"/>
                            <a:ext cx="54610" cy="33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2.8pt;margin-top:5.15pt;height:2.65pt;width:4.3pt;z-index:251784192;mso-width-relative:page;mso-height-relative:page;" filled="f" stroked="t" coordsize="21600,21600" o:gfxdata="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">
                <v:fill on="f" focussize="0,0"/>
                <v:stroke weight="0.25094488188976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50800</wp:posOffset>
                </wp:positionV>
                <wp:extent cx="45720" cy="84455"/>
                <wp:effectExtent l="3810" t="5715" r="6350" b="762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7">
                          <w14:nvContentPartPr>
                            <w14:cNvPr id="125" name="墨迹 125"/>
                            <w14:cNvContentPartPr/>
                          </w14:nvContentPartPr>
                          <w14:xfrm>
                            <a:off x="2016760" y="8295640"/>
                            <a:ext cx="45720" cy="844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8.8pt;margin-top:4pt;height:6.65pt;width:3.6pt;z-index:251783168;mso-width-relative:page;mso-height-relative:page;" filled="f" stroked="t" coordsize="21600,21600" o:gfxdata="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">
                <v:fill on="f" focussize="0,0"/>
                <v:stroke weight="0.2350393700787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40005</wp:posOffset>
                </wp:positionV>
                <wp:extent cx="66675" cy="73025"/>
                <wp:effectExtent l="3175" t="5715" r="6985" b="5080"/>
                <wp:wrapNone/>
                <wp:docPr id="124" name="墨迹 1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8">
                          <w14:nvContentPartPr>
                            <w14:cNvPr id="124" name="墨迹 124"/>
                            <w14:cNvContentPartPr/>
                          </w14:nvContentPartPr>
                          <w14:xfrm>
                            <a:off x="1921510" y="8284845"/>
                            <a:ext cx="66675" cy="73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1.3pt;margin-top:3.15pt;height:5.75pt;width:5.25pt;z-index:251782144;mso-width-relative:page;mso-height-relative:page;" filled="f" stroked="t" coordsize="21600,21600" o:gfxdata="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">
                <v:fill on="f" focussize="0,0"/>
                <v:stroke weight="0.21456692913385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44450</wp:posOffset>
                </wp:positionV>
                <wp:extent cx="88900" cy="73025"/>
                <wp:effectExtent l="4445" t="5715" r="4445" b="5080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9">
                          <w14:nvContentPartPr>
                            <w14:cNvPr id="123" name="墨迹 123"/>
                            <w14:cNvContentPartPr/>
                          </w14:nvContentPartPr>
                          <w14:xfrm>
                            <a:off x="1898015" y="8289290"/>
                            <a:ext cx="88900" cy="73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.45pt;margin-top:3.5pt;height:5.75pt;width:7pt;z-index:251781120;mso-width-relative:page;mso-height-relative:page;" filled="f" stroked="t" coordsize="21600,21600" o:gfxdata="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">
                <v:fill on="f" focussize="0,0"/>
                <v:stroke weight="0.32748031496063pt" color="#F2395B" opacity="65535f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C731D"/>
    <w:multiLevelType w:val="multilevel"/>
    <w:tmpl w:val="721C73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ink/ink87.xml"/><Relationship Id="rId98" Type="http://schemas.openxmlformats.org/officeDocument/2006/relationships/customXml" Target="ink/ink86.xml"/><Relationship Id="rId97" Type="http://schemas.openxmlformats.org/officeDocument/2006/relationships/customXml" Target="ink/ink85.xml"/><Relationship Id="rId96" Type="http://schemas.openxmlformats.org/officeDocument/2006/relationships/customXml" Target="ink/ink84.xml"/><Relationship Id="rId95" Type="http://schemas.openxmlformats.org/officeDocument/2006/relationships/customXml" Target="ink/ink83.xml"/><Relationship Id="rId94" Type="http://schemas.openxmlformats.org/officeDocument/2006/relationships/customXml" Target="ink/ink82.xml"/><Relationship Id="rId93" Type="http://schemas.openxmlformats.org/officeDocument/2006/relationships/customXml" Target="ink/ink81.xml"/><Relationship Id="rId92" Type="http://schemas.openxmlformats.org/officeDocument/2006/relationships/customXml" Target="ink/ink80.xml"/><Relationship Id="rId91" Type="http://schemas.openxmlformats.org/officeDocument/2006/relationships/customXml" Target="ink/ink79.xml"/><Relationship Id="rId90" Type="http://schemas.openxmlformats.org/officeDocument/2006/relationships/customXml" Target="ink/ink78.xml"/><Relationship Id="rId9" Type="http://schemas.openxmlformats.org/officeDocument/2006/relationships/image" Target="media/image3.wmf"/><Relationship Id="rId89" Type="http://schemas.openxmlformats.org/officeDocument/2006/relationships/customXml" Target="ink/ink77.xml"/><Relationship Id="rId88" Type="http://schemas.openxmlformats.org/officeDocument/2006/relationships/customXml" Target="ink/ink76.xml"/><Relationship Id="rId87" Type="http://schemas.openxmlformats.org/officeDocument/2006/relationships/customXml" Target="ink/ink75.xml"/><Relationship Id="rId86" Type="http://schemas.openxmlformats.org/officeDocument/2006/relationships/customXml" Target="ink/ink74.xml"/><Relationship Id="rId85" Type="http://schemas.openxmlformats.org/officeDocument/2006/relationships/customXml" Target="ink/ink73.xml"/><Relationship Id="rId84" Type="http://schemas.openxmlformats.org/officeDocument/2006/relationships/customXml" Target="ink/ink72.xml"/><Relationship Id="rId83" Type="http://schemas.openxmlformats.org/officeDocument/2006/relationships/customXml" Target="ink/ink71.xml"/><Relationship Id="rId82" Type="http://schemas.openxmlformats.org/officeDocument/2006/relationships/customXml" Target="ink/ink70.xml"/><Relationship Id="rId81" Type="http://schemas.openxmlformats.org/officeDocument/2006/relationships/customXml" Target="ink/ink69.xml"/><Relationship Id="rId80" Type="http://schemas.openxmlformats.org/officeDocument/2006/relationships/customXml" Target="ink/ink68.xml"/><Relationship Id="rId8" Type="http://schemas.openxmlformats.org/officeDocument/2006/relationships/oleObject" Target="embeddings/oleObject3.bin"/><Relationship Id="rId79" Type="http://schemas.openxmlformats.org/officeDocument/2006/relationships/customXml" Target="ink/ink67.xml"/><Relationship Id="rId78" Type="http://schemas.openxmlformats.org/officeDocument/2006/relationships/customXml" Target="ink/ink66.xml"/><Relationship Id="rId77" Type="http://schemas.openxmlformats.org/officeDocument/2006/relationships/customXml" Target="ink/ink65.xml"/><Relationship Id="rId76" Type="http://schemas.openxmlformats.org/officeDocument/2006/relationships/customXml" Target="ink/ink64.xml"/><Relationship Id="rId75" Type="http://schemas.openxmlformats.org/officeDocument/2006/relationships/customXml" Target="ink/ink63.xml"/><Relationship Id="rId74" Type="http://schemas.openxmlformats.org/officeDocument/2006/relationships/customXml" Target="ink/ink62.xml"/><Relationship Id="rId73" Type="http://schemas.openxmlformats.org/officeDocument/2006/relationships/customXml" Target="ink/ink61.xml"/><Relationship Id="rId72" Type="http://schemas.openxmlformats.org/officeDocument/2006/relationships/customXml" Target="ink/ink60.xml"/><Relationship Id="rId71" Type="http://schemas.openxmlformats.org/officeDocument/2006/relationships/customXml" Target="ink/ink59.xml"/><Relationship Id="rId70" Type="http://schemas.openxmlformats.org/officeDocument/2006/relationships/customXml" Target="ink/ink58.xml"/><Relationship Id="rId7" Type="http://schemas.openxmlformats.org/officeDocument/2006/relationships/image" Target="media/image2.wmf"/><Relationship Id="rId69" Type="http://schemas.openxmlformats.org/officeDocument/2006/relationships/customXml" Target="ink/ink57.xml"/><Relationship Id="rId68" Type="http://schemas.openxmlformats.org/officeDocument/2006/relationships/customXml" Target="ink/ink56.xml"/><Relationship Id="rId67" Type="http://schemas.openxmlformats.org/officeDocument/2006/relationships/customXml" Target="ink/ink55.xml"/><Relationship Id="rId66" Type="http://schemas.openxmlformats.org/officeDocument/2006/relationships/customXml" Target="ink/ink54.xml"/><Relationship Id="rId65" Type="http://schemas.openxmlformats.org/officeDocument/2006/relationships/customXml" Target="ink/ink53.xml"/><Relationship Id="rId64" Type="http://schemas.openxmlformats.org/officeDocument/2006/relationships/customXml" Target="ink/ink52.xml"/><Relationship Id="rId63" Type="http://schemas.openxmlformats.org/officeDocument/2006/relationships/customXml" Target="ink/ink51.xml"/><Relationship Id="rId62" Type="http://schemas.openxmlformats.org/officeDocument/2006/relationships/customXml" Target="ink/ink50.xml"/><Relationship Id="rId61" Type="http://schemas.openxmlformats.org/officeDocument/2006/relationships/customXml" Target="ink/ink49.xml"/><Relationship Id="rId60" Type="http://schemas.openxmlformats.org/officeDocument/2006/relationships/customXml" Target="ink/ink48.xml"/><Relationship Id="rId6" Type="http://schemas.openxmlformats.org/officeDocument/2006/relationships/oleObject" Target="embeddings/oleObject2.bin"/><Relationship Id="rId59" Type="http://schemas.openxmlformats.org/officeDocument/2006/relationships/customXml" Target="ink/ink47.xml"/><Relationship Id="rId58" Type="http://schemas.openxmlformats.org/officeDocument/2006/relationships/customXml" Target="ink/ink46.xml"/><Relationship Id="rId57" Type="http://schemas.openxmlformats.org/officeDocument/2006/relationships/customXml" Target="ink/ink45.xml"/><Relationship Id="rId56" Type="http://schemas.openxmlformats.org/officeDocument/2006/relationships/customXml" Target="ink/ink44.xml"/><Relationship Id="rId55" Type="http://schemas.openxmlformats.org/officeDocument/2006/relationships/customXml" Target="ink/ink43.xml"/><Relationship Id="rId54" Type="http://schemas.openxmlformats.org/officeDocument/2006/relationships/customXml" Target="ink/ink42.xml"/><Relationship Id="rId53" Type="http://schemas.openxmlformats.org/officeDocument/2006/relationships/customXml" Target="ink/ink41.xml"/><Relationship Id="rId52" Type="http://schemas.openxmlformats.org/officeDocument/2006/relationships/customXml" Target="ink/ink40.xml"/><Relationship Id="rId51" Type="http://schemas.openxmlformats.org/officeDocument/2006/relationships/customXml" Target="ink/ink39.xml"/><Relationship Id="rId50" Type="http://schemas.openxmlformats.org/officeDocument/2006/relationships/customXml" Target="ink/ink38.xml"/><Relationship Id="rId5" Type="http://schemas.openxmlformats.org/officeDocument/2006/relationships/image" Target="media/image1.wmf"/><Relationship Id="rId49" Type="http://schemas.openxmlformats.org/officeDocument/2006/relationships/customXml" Target="ink/ink37.xml"/><Relationship Id="rId48" Type="http://schemas.openxmlformats.org/officeDocument/2006/relationships/customXml" Target="ink/ink36.xml"/><Relationship Id="rId47" Type="http://schemas.openxmlformats.org/officeDocument/2006/relationships/customXml" Target="ink/ink35.xml"/><Relationship Id="rId46" Type="http://schemas.openxmlformats.org/officeDocument/2006/relationships/customXml" Target="ink/ink34.xml"/><Relationship Id="rId45" Type="http://schemas.openxmlformats.org/officeDocument/2006/relationships/customXml" Target="ink/ink33.xml"/><Relationship Id="rId44" Type="http://schemas.openxmlformats.org/officeDocument/2006/relationships/customXml" Target="ink/ink32.xml"/><Relationship Id="rId43" Type="http://schemas.openxmlformats.org/officeDocument/2006/relationships/customXml" Target="ink/ink31.xml"/><Relationship Id="rId42" Type="http://schemas.openxmlformats.org/officeDocument/2006/relationships/customXml" Target="ink/ink30.xml"/><Relationship Id="rId41" Type="http://schemas.openxmlformats.org/officeDocument/2006/relationships/customXml" Target="ink/ink29.xml"/><Relationship Id="rId40" Type="http://schemas.openxmlformats.org/officeDocument/2006/relationships/customXml" Target="ink/ink28.xml"/><Relationship Id="rId4" Type="http://schemas.openxmlformats.org/officeDocument/2006/relationships/oleObject" Target="embeddings/oleObject1.bin"/><Relationship Id="rId39" Type="http://schemas.openxmlformats.org/officeDocument/2006/relationships/customXml" Target="ink/ink27.xml"/><Relationship Id="rId38" Type="http://schemas.openxmlformats.org/officeDocument/2006/relationships/customXml" Target="ink/ink26.xml"/><Relationship Id="rId37" Type="http://schemas.openxmlformats.org/officeDocument/2006/relationships/customXml" Target="ink/ink25.xml"/><Relationship Id="rId36" Type="http://schemas.openxmlformats.org/officeDocument/2006/relationships/customXml" Target="ink/ink24.xml"/><Relationship Id="rId35" Type="http://schemas.openxmlformats.org/officeDocument/2006/relationships/customXml" Target="ink/ink23.xml"/><Relationship Id="rId34" Type="http://schemas.openxmlformats.org/officeDocument/2006/relationships/customXml" Target="ink/ink22.xml"/><Relationship Id="rId33" Type="http://schemas.openxmlformats.org/officeDocument/2006/relationships/customXml" Target="ink/ink21.xml"/><Relationship Id="rId32" Type="http://schemas.openxmlformats.org/officeDocument/2006/relationships/customXml" Target="ink/ink20.xml"/><Relationship Id="rId31" Type="http://schemas.openxmlformats.org/officeDocument/2006/relationships/customXml" Target="ink/ink19.xml"/><Relationship Id="rId30" Type="http://schemas.openxmlformats.org/officeDocument/2006/relationships/customXml" Target="ink/ink18.xml"/><Relationship Id="rId3" Type="http://schemas.openxmlformats.org/officeDocument/2006/relationships/theme" Target="theme/theme1.xml"/><Relationship Id="rId29" Type="http://schemas.openxmlformats.org/officeDocument/2006/relationships/customXml" Target="ink/ink17.xml"/><Relationship Id="rId28" Type="http://schemas.openxmlformats.org/officeDocument/2006/relationships/customXml" Target="ink/ink16.xml"/><Relationship Id="rId27" Type="http://schemas.openxmlformats.org/officeDocument/2006/relationships/customXml" Target="ink/ink15.xml"/><Relationship Id="rId262" Type="http://schemas.openxmlformats.org/officeDocument/2006/relationships/fontTable" Target="fontTable.xml"/><Relationship Id="rId261" Type="http://schemas.openxmlformats.org/officeDocument/2006/relationships/numbering" Target="numbering.xml"/><Relationship Id="rId260" Type="http://schemas.openxmlformats.org/officeDocument/2006/relationships/customXml" Target="../customXml/item1.xml"/><Relationship Id="rId26" Type="http://schemas.openxmlformats.org/officeDocument/2006/relationships/image" Target="media/image5.wmf"/><Relationship Id="rId259" Type="http://schemas.openxmlformats.org/officeDocument/2006/relationships/customXml" Target="ink/ink242.xml"/><Relationship Id="rId258" Type="http://schemas.openxmlformats.org/officeDocument/2006/relationships/customXml" Target="ink/ink241.xml"/><Relationship Id="rId257" Type="http://schemas.openxmlformats.org/officeDocument/2006/relationships/customXml" Target="ink/ink240.xml"/><Relationship Id="rId256" Type="http://schemas.openxmlformats.org/officeDocument/2006/relationships/customXml" Target="ink/ink239.xml"/><Relationship Id="rId255" Type="http://schemas.openxmlformats.org/officeDocument/2006/relationships/customXml" Target="ink/ink238.xml"/><Relationship Id="rId254" Type="http://schemas.openxmlformats.org/officeDocument/2006/relationships/customXml" Target="ink/ink237.xml"/><Relationship Id="rId253" Type="http://schemas.openxmlformats.org/officeDocument/2006/relationships/customXml" Target="ink/ink236.xml"/><Relationship Id="rId252" Type="http://schemas.openxmlformats.org/officeDocument/2006/relationships/image" Target="media/image8.wmf"/><Relationship Id="rId251" Type="http://schemas.openxmlformats.org/officeDocument/2006/relationships/customXml" Target="ink/ink235.xml"/><Relationship Id="rId250" Type="http://schemas.openxmlformats.org/officeDocument/2006/relationships/customXml" Target="ink/ink234.xml"/><Relationship Id="rId25" Type="http://schemas.openxmlformats.org/officeDocument/2006/relationships/customXml" Target="ink/ink14.xml"/><Relationship Id="rId249" Type="http://schemas.openxmlformats.org/officeDocument/2006/relationships/customXml" Target="ink/ink233.xml"/><Relationship Id="rId248" Type="http://schemas.openxmlformats.org/officeDocument/2006/relationships/customXml" Target="ink/ink232.xml"/><Relationship Id="rId247" Type="http://schemas.openxmlformats.org/officeDocument/2006/relationships/customXml" Target="ink/ink231.xml"/><Relationship Id="rId246" Type="http://schemas.openxmlformats.org/officeDocument/2006/relationships/customXml" Target="ink/ink230.xml"/><Relationship Id="rId245" Type="http://schemas.openxmlformats.org/officeDocument/2006/relationships/customXml" Target="ink/ink229.xml"/><Relationship Id="rId244" Type="http://schemas.openxmlformats.org/officeDocument/2006/relationships/customXml" Target="ink/ink228.xml"/><Relationship Id="rId243" Type="http://schemas.openxmlformats.org/officeDocument/2006/relationships/customXml" Target="ink/ink227.xml"/><Relationship Id="rId242" Type="http://schemas.openxmlformats.org/officeDocument/2006/relationships/customXml" Target="ink/ink226.xml"/><Relationship Id="rId241" Type="http://schemas.openxmlformats.org/officeDocument/2006/relationships/customXml" Target="ink/ink225.xml"/><Relationship Id="rId240" Type="http://schemas.openxmlformats.org/officeDocument/2006/relationships/customXml" Target="ink/ink224.xml"/><Relationship Id="rId24" Type="http://schemas.openxmlformats.org/officeDocument/2006/relationships/customXml" Target="ink/ink13.xml"/><Relationship Id="rId239" Type="http://schemas.openxmlformats.org/officeDocument/2006/relationships/customXml" Target="ink/ink223.xml"/><Relationship Id="rId238" Type="http://schemas.openxmlformats.org/officeDocument/2006/relationships/customXml" Target="ink/ink222.xml"/><Relationship Id="rId237" Type="http://schemas.openxmlformats.org/officeDocument/2006/relationships/customXml" Target="ink/ink221.xml"/><Relationship Id="rId236" Type="http://schemas.openxmlformats.org/officeDocument/2006/relationships/customXml" Target="ink/ink220.xml"/><Relationship Id="rId235" Type="http://schemas.openxmlformats.org/officeDocument/2006/relationships/customXml" Target="ink/ink219.xml"/><Relationship Id="rId234" Type="http://schemas.openxmlformats.org/officeDocument/2006/relationships/customXml" Target="ink/ink218.xml"/><Relationship Id="rId233" Type="http://schemas.openxmlformats.org/officeDocument/2006/relationships/customXml" Target="ink/ink217.xml"/><Relationship Id="rId232" Type="http://schemas.openxmlformats.org/officeDocument/2006/relationships/customXml" Target="ink/ink216.xml"/><Relationship Id="rId231" Type="http://schemas.openxmlformats.org/officeDocument/2006/relationships/customXml" Target="ink/ink215.xml"/><Relationship Id="rId230" Type="http://schemas.openxmlformats.org/officeDocument/2006/relationships/customXml" Target="ink/ink214.xml"/><Relationship Id="rId23" Type="http://schemas.openxmlformats.org/officeDocument/2006/relationships/customXml" Target="ink/ink12.xml"/><Relationship Id="rId229" Type="http://schemas.openxmlformats.org/officeDocument/2006/relationships/customXml" Target="ink/ink213.xml"/><Relationship Id="rId228" Type="http://schemas.openxmlformats.org/officeDocument/2006/relationships/customXml" Target="ink/ink212.xml"/><Relationship Id="rId227" Type="http://schemas.openxmlformats.org/officeDocument/2006/relationships/customXml" Target="ink/ink211.xml"/><Relationship Id="rId226" Type="http://schemas.openxmlformats.org/officeDocument/2006/relationships/customXml" Target="ink/ink210.xml"/><Relationship Id="rId225" Type="http://schemas.openxmlformats.org/officeDocument/2006/relationships/customXml" Target="ink/ink209.xml"/><Relationship Id="rId224" Type="http://schemas.openxmlformats.org/officeDocument/2006/relationships/customXml" Target="ink/ink208.xml"/><Relationship Id="rId223" Type="http://schemas.openxmlformats.org/officeDocument/2006/relationships/customXml" Target="ink/ink207.xml"/><Relationship Id="rId222" Type="http://schemas.openxmlformats.org/officeDocument/2006/relationships/customXml" Target="ink/ink206.xml"/><Relationship Id="rId221" Type="http://schemas.openxmlformats.org/officeDocument/2006/relationships/customXml" Target="ink/ink205.xml"/><Relationship Id="rId220" Type="http://schemas.openxmlformats.org/officeDocument/2006/relationships/customXml" Target="ink/ink204.xml"/><Relationship Id="rId22" Type="http://schemas.openxmlformats.org/officeDocument/2006/relationships/customXml" Target="ink/ink11.xml"/><Relationship Id="rId219" Type="http://schemas.openxmlformats.org/officeDocument/2006/relationships/customXml" Target="ink/ink203.xml"/><Relationship Id="rId218" Type="http://schemas.openxmlformats.org/officeDocument/2006/relationships/customXml" Target="ink/ink202.xml"/><Relationship Id="rId217" Type="http://schemas.openxmlformats.org/officeDocument/2006/relationships/customXml" Target="ink/ink201.xml"/><Relationship Id="rId216" Type="http://schemas.openxmlformats.org/officeDocument/2006/relationships/customXml" Target="ink/ink200.xml"/><Relationship Id="rId215" Type="http://schemas.openxmlformats.org/officeDocument/2006/relationships/customXml" Target="ink/ink199.xml"/><Relationship Id="rId214" Type="http://schemas.openxmlformats.org/officeDocument/2006/relationships/customXml" Target="ink/ink198.xml"/><Relationship Id="rId213" Type="http://schemas.openxmlformats.org/officeDocument/2006/relationships/customXml" Target="ink/ink197.xml"/><Relationship Id="rId212" Type="http://schemas.openxmlformats.org/officeDocument/2006/relationships/customXml" Target="ink/ink196.xml"/><Relationship Id="rId211" Type="http://schemas.openxmlformats.org/officeDocument/2006/relationships/customXml" Target="ink/ink195.xml"/><Relationship Id="rId210" Type="http://schemas.openxmlformats.org/officeDocument/2006/relationships/customXml" Target="ink/ink194.xml"/><Relationship Id="rId21" Type="http://schemas.openxmlformats.org/officeDocument/2006/relationships/customXml" Target="ink/ink10.xml"/><Relationship Id="rId209" Type="http://schemas.openxmlformats.org/officeDocument/2006/relationships/customXml" Target="ink/ink193.xml"/><Relationship Id="rId208" Type="http://schemas.openxmlformats.org/officeDocument/2006/relationships/customXml" Target="ink/ink192.xml"/><Relationship Id="rId207" Type="http://schemas.openxmlformats.org/officeDocument/2006/relationships/customXml" Target="ink/ink191.xml"/><Relationship Id="rId206" Type="http://schemas.openxmlformats.org/officeDocument/2006/relationships/customXml" Target="ink/ink190.xml"/><Relationship Id="rId205" Type="http://schemas.openxmlformats.org/officeDocument/2006/relationships/customXml" Target="ink/ink189.xml"/><Relationship Id="rId204" Type="http://schemas.openxmlformats.org/officeDocument/2006/relationships/customXml" Target="ink/ink188.xml"/><Relationship Id="rId203" Type="http://schemas.openxmlformats.org/officeDocument/2006/relationships/customXml" Target="ink/ink187.xml"/><Relationship Id="rId202" Type="http://schemas.openxmlformats.org/officeDocument/2006/relationships/customXml" Target="ink/ink186.xml"/><Relationship Id="rId201" Type="http://schemas.openxmlformats.org/officeDocument/2006/relationships/customXml" Target="ink/ink185.xml"/><Relationship Id="rId200" Type="http://schemas.openxmlformats.org/officeDocument/2006/relationships/customXml" Target="ink/ink184.xml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9" Type="http://schemas.openxmlformats.org/officeDocument/2006/relationships/customXml" Target="ink/ink183.xml"/><Relationship Id="rId198" Type="http://schemas.openxmlformats.org/officeDocument/2006/relationships/customXml" Target="ink/ink182.xml"/><Relationship Id="rId197" Type="http://schemas.openxmlformats.org/officeDocument/2006/relationships/customXml" Target="ink/ink181.xml"/><Relationship Id="rId196" Type="http://schemas.openxmlformats.org/officeDocument/2006/relationships/customXml" Target="ink/ink180.xml"/><Relationship Id="rId195" Type="http://schemas.openxmlformats.org/officeDocument/2006/relationships/customXml" Target="ink/ink179.xml"/><Relationship Id="rId194" Type="http://schemas.openxmlformats.org/officeDocument/2006/relationships/customXml" Target="ink/ink178.xml"/><Relationship Id="rId193" Type="http://schemas.openxmlformats.org/officeDocument/2006/relationships/customXml" Target="ink/ink177.xml"/><Relationship Id="rId192" Type="http://schemas.openxmlformats.org/officeDocument/2006/relationships/customXml" Target="ink/ink176.xml"/><Relationship Id="rId191" Type="http://schemas.openxmlformats.org/officeDocument/2006/relationships/customXml" Target="ink/ink175.xml"/><Relationship Id="rId190" Type="http://schemas.openxmlformats.org/officeDocument/2006/relationships/customXml" Target="ink/ink174.xml"/><Relationship Id="rId19" Type="http://schemas.openxmlformats.org/officeDocument/2006/relationships/customXml" Target="ink/ink8.xml"/><Relationship Id="rId189" Type="http://schemas.openxmlformats.org/officeDocument/2006/relationships/customXml" Target="ink/ink173.xml"/><Relationship Id="rId188" Type="http://schemas.openxmlformats.org/officeDocument/2006/relationships/customXml" Target="ink/ink172.xml"/><Relationship Id="rId187" Type="http://schemas.openxmlformats.org/officeDocument/2006/relationships/customXml" Target="ink/ink171.xml"/><Relationship Id="rId186" Type="http://schemas.openxmlformats.org/officeDocument/2006/relationships/customXml" Target="ink/ink170.xml"/><Relationship Id="rId185" Type="http://schemas.openxmlformats.org/officeDocument/2006/relationships/customXml" Target="ink/ink169.xml"/><Relationship Id="rId184" Type="http://schemas.openxmlformats.org/officeDocument/2006/relationships/customXml" Target="ink/ink168.xml"/><Relationship Id="rId183" Type="http://schemas.openxmlformats.org/officeDocument/2006/relationships/customXml" Target="ink/ink167.xml"/><Relationship Id="rId182" Type="http://schemas.openxmlformats.org/officeDocument/2006/relationships/customXml" Target="ink/ink166.xml"/><Relationship Id="rId181" Type="http://schemas.openxmlformats.org/officeDocument/2006/relationships/customXml" Target="ink/ink165.xml"/><Relationship Id="rId180" Type="http://schemas.openxmlformats.org/officeDocument/2006/relationships/customXml" Target="ink/ink164.xml"/><Relationship Id="rId18" Type="http://schemas.openxmlformats.org/officeDocument/2006/relationships/customXml" Target="ink/ink7.xml"/><Relationship Id="rId179" Type="http://schemas.openxmlformats.org/officeDocument/2006/relationships/customXml" Target="ink/ink163.xml"/><Relationship Id="rId178" Type="http://schemas.openxmlformats.org/officeDocument/2006/relationships/customXml" Target="ink/ink162.xml"/><Relationship Id="rId177" Type="http://schemas.openxmlformats.org/officeDocument/2006/relationships/customXml" Target="ink/ink161.xml"/><Relationship Id="rId176" Type="http://schemas.openxmlformats.org/officeDocument/2006/relationships/customXml" Target="ink/ink160.xml"/><Relationship Id="rId175" Type="http://schemas.openxmlformats.org/officeDocument/2006/relationships/customXml" Target="ink/ink159.xml"/><Relationship Id="rId174" Type="http://schemas.openxmlformats.org/officeDocument/2006/relationships/customXml" Target="ink/ink158.xml"/><Relationship Id="rId173" Type="http://schemas.openxmlformats.org/officeDocument/2006/relationships/customXml" Target="ink/ink157.xml"/><Relationship Id="rId172" Type="http://schemas.openxmlformats.org/officeDocument/2006/relationships/customXml" Target="ink/ink156.xml"/><Relationship Id="rId171" Type="http://schemas.openxmlformats.org/officeDocument/2006/relationships/customXml" Target="ink/ink155.xml"/><Relationship Id="rId170" Type="http://schemas.openxmlformats.org/officeDocument/2006/relationships/customXml" Target="ink/ink154.xml"/><Relationship Id="rId17" Type="http://schemas.openxmlformats.org/officeDocument/2006/relationships/customXml" Target="ink/ink6.xml"/><Relationship Id="rId169" Type="http://schemas.openxmlformats.org/officeDocument/2006/relationships/customXml" Target="ink/ink153.xml"/><Relationship Id="rId168" Type="http://schemas.openxmlformats.org/officeDocument/2006/relationships/customXml" Target="ink/ink152.xml"/><Relationship Id="rId167" Type="http://schemas.openxmlformats.org/officeDocument/2006/relationships/customXml" Target="ink/ink151.xml"/><Relationship Id="rId166" Type="http://schemas.openxmlformats.org/officeDocument/2006/relationships/customXml" Target="ink/ink150.xml"/><Relationship Id="rId165" Type="http://schemas.openxmlformats.org/officeDocument/2006/relationships/customXml" Target="ink/ink149.xml"/><Relationship Id="rId164" Type="http://schemas.openxmlformats.org/officeDocument/2006/relationships/customXml" Target="ink/ink148.xml"/><Relationship Id="rId163" Type="http://schemas.openxmlformats.org/officeDocument/2006/relationships/customXml" Target="ink/ink147.xml"/><Relationship Id="rId162" Type="http://schemas.openxmlformats.org/officeDocument/2006/relationships/customXml" Target="ink/ink146.xml"/><Relationship Id="rId161" Type="http://schemas.openxmlformats.org/officeDocument/2006/relationships/customXml" Target="ink/ink145.xml"/><Relationship Id="rId160" Type="http://schemas.openxmlformats.org/officeDocument/2006/relationships/customXml" Target="ink/ink144.xml"/><Relationship Id="rId16" Type="http://schemas.openxmlformats.org/officeDocument/2006/relationships/customXml" Target="ink/ink5.xml"/><Relationship Id="rId159" Type="http://schemas.openxmlformats.org/officeDocument/2006/relationships/customXml" Target="ink/ink143.xml"/><Relationship Id="rId158" Type="http://schemas.openxmlformats.org/officeDocument/2006/relationships/customXml" Target="ink/ink142.xml"/><Relationship Id="rId157" Type="http://schemas.openxmlformats.org/officeDocument/2006/relationships/customXml" Target="ink/ink141.xml"/><Relationship Id="rId156" Type="http://schemas.openxmlformats.org/officeDocument/2006/relationships/customXml" Target="ink/ink140.xml"/><Relationship Id="rId155" Type="http://schemas.openxmlformats.org/officeDocument/2006/relationships/customXml" Target="ink/ink139.xml"/><Relationship Id="rId154" Type="http://schemas.openxmlformats.org/officeDocument/2006/relationships/customXml" Target="ink/ink138.xml"/><Relationship Id="rId153" Type="http://schemas.openxmlformats.org/officeDocument/2006/relationships/customXml" Target="ink/ink137.xml"/><Relationship Id="rId152" Type="http://schemas.openxmlformats.org/officeDocument/2006/relationships/customXml" Target="ink/ink136.xml"/><Relationship Id="rId151" Type="http://schemas.openxmlformats.org/officeDocument/2006/relationships/customXml" Target="ink/ink135.xml"/><Relationship Id="rId150" Type="http://schemas.openxmlformats.org/officeDocument/2006/relationships/customXml" Target="ink/ink134.xml"/><Relationship Id="rId15" Type="http://schemas.openxmlformats.org/officeDocument/2006/relationships/customXml" Target="ink/ink4.xml"/><Relationship Id="rId149" Type="http://schemas.openxmlformats.org/officeDocument/2006/relationships/customXml" Target="ink/ink133.xml"/><Relationship Id="rId148" Type="http://schemas.openxmlformats.org/officeDocument/2006/relationships/customXml" Target="ink/ink132.xml"/><Relationship Id="rId147" Type="http://schemas.openxmlformats.org/officeDocument/2006/relationships/customXml" Target="ink/ink131.xml"/><Relationship Id="rId146" Type="http://schemas.openxmlformats.org/officeDocument/2006/relationships/customXml" Target="ink/ink130.xml"/><Relationship Id="rId145" Type="http://schemas.openxmlformats.org/officeDocument/2006/relationships/customXml" Target="ink/ink129.xml"/><Relationship Id="rId144" Type="http://schemas.openxmlformats.org/officeDocument/2006/relationships/customXml" Target="ink/ink128.xml"/><Relationship Id="rId143" Type="http://schemas.openxmlformats.org/officeDocument/2006/relationships/customXml" Target="ink/ink127.xml"/><Relationship Id="rId142" Type="http://schemas.openxmlformats.org/officeDocument/2006/relationships/customXml" Target="ink/ink126.xml"/><Relationship Id="rId141" Type="http://schemas.openxmlformats.org/officeDocument/2006/relationships/customXml" Target="ink/ink125.xml"/><Relationship Id="rId140" Type="http://schemas.openxmlformats.org/officeDocument/2006/relationships/customXml" Target="ink/ink124.xml"/><Relationship Id="rId14" Type="http://schemas.openxmlformats.org/officeDocument/2006/relationships/customXml" Target="ink/ink3.xml"/><Relationship Id="rId139" Type="http://schemas.openxmlformats.org/officeDocument/2006/relationships/customXml" Target="ink/ink123.xml"/><Relationship Id="rId138" Type="http://schemas.openxmlformats.org/officeDocument/2006/relationships/customXml" Target="ink/ink122.xml"/><Relationship Id="rId137" Type="http://schemas.openxmlformats.org/officeDocument/2006/relationships/customXml" Target="ink/ink121.xml"/><Relationship Id="rId136" Type="http://schemas.openxmlformats.org/officeDocument/2006/relationships/customXml" Target="ink/ink120.xml"/><Relationship Id="rId135" Type="http://schemas.openxmlformats.org/officeDocument/2006/relationships/customXml" Target="ink/ink119.xml"/><Relationship Id="rId134" Type="http://schemas.openxmlformats.org/officeDocument/2006/relationships/customXml" Target="ink/ink118.xml"/><Relationship Id="rId133" Type="http://schemas.openxmlformats.org/officeDocument/2006/relationships/customXml" Target="ink/ink117.xml"/><Relationship Id="rId132" Type="http://schemas.openxmlformats.org/officeDocument/2006/relationships/customXml" Target="ink/ink116.xml"/><Relationship Id="rId131" Type="http://schemas.openxmlformats.org/officeDocument/2006/relationships/customXml" Target="ink/ink115.xml"/><Relationship Id="rId130" Type="http://schemas.openxmlformats.org/officeDocument/2006/relationships/customXml" Target="ink/ink114.xml"/><Relationship Id="rId13" Type="http://schemas.openxmlformats.org/officeDocument/2006/relationships/customXml" Target="ink/ink2.xml"/><Relationship Id="rId129" Type="http://schemas.openxmlformats.org/officeDocument/2006/relationships/customXml" Target="ink/ink113.xml"/><Relationship Id="rId128" Type="http://schemas.openxmlformats.org/officeDocument/2006/relationships/customXml" Target="ink/ink112.xml"/><Relationship Id="rId127" Type="http://schemas.openxmlformats.org/officeDocument/2006/relationships/customXml" Target="ink/ink111.xml"/><Relationship Id="rId126" Type="http://schemas.openxmlformats.org/officeDocument/2006/relationships/customXml" Target="ink/ink110.xml"/><Relationship Id="rId125" Type="http://schemas.openxmlformats.org/officeDocument/2006/relationships/image" Target="media/image7.wmf"/><Relationship Id="rId124" Type="http://schemas.openxmlformats.org/officeDocument/2006/relationships/oleObject" Target="embeddings/oleObject6.bin"/><Relationship Id="rId123" Type="http://schemas.openxmlformats.org/officeDocument/2006/relationships/image" Target="media/image6.wmf"/><Relationship Id="rId122" Type="http://schemas.openxmlformats.org/officeDocument/2006/relationships/oleObject" Target="embeddings/oleObject5.bin"/><Relationship Id="rId121" Type="http://schemas.openxmlformats.org/officeDocument/2006/relationships/customXml" Target="ink/ink109.xml"/><Relationship Id="rId120" Type="http://schemas.openxmlformats.org/officeDocument/2006/relationships/customXml" Target="ink/ink108.xml"/><Relationship Id="rId12" Type="http://schemas.openxmlformats.org/officeDocument/2006/relationships/customXml" Target="ink/ink1.xml"/><Relationship Id="rId119" Type="http://schemas.openxmlformats.org/officeDocument/2006/relationships/customXml" Target="ink/ink107.xml"/><Relationship Id="rId118" Type="http://schemas.openxmlformats.org/officeDocument/2006/relationships/customXml" Target="ink/ink106.xml"/><Relationship Id="rId117" Type="http://schemas.openxmlformats.org/officeDocument/2006/relationships/customXml" Target="ink/ink105.xml"/><Relationship Id="rId116" Type="http://schemas.openxmlformats.org/officeDocument/2006/relationships/customXml" Target="ink/ink104.xml"/><Relationship Id="rId115" Type="http://schemas.openxmlformats.org/officeDocument/2006/relationships/customXml" Target="ink/ink103.xml"/><Relationship Id="rId114" Type="http://schemas.openxmlformats.org/officeDocument/2006/relationships/customXml" Target="ink/ink102.xml"/><Relationship Id="rId113" Type="http://schemas.openxmlformats.org/officeDocument/2006/relationships/customXml" Target="ink/ink101.xml"/><Relationship Id="rId112" Type="http://schemas.openxmlformats.org/officeDocument/2006/relationships/customXml" Target="ink/ink100.xml"/><Relationship Id="rId111" Type="http://schemas.openxmlformats.org/officeDocument/2006/relationships/customXml" Target="ink/ink99.xml"/><Relationship Id="rId110" Type="http://schemas.openxmlformats.org/officeDocument/2006/relationships/customXml" Target="ink/ink98.xml"/><Relationship Id="rId11" Type="http://schemas.openxmlformats.org/officeDocument/2006/relationships/image" Target="media/image4.wmf"/><Relationship Id="rId109" Type="http://schemas.openxmlformats.org/officeDocument/2006/relationships/customXml" Target="ink/ink97.xml"/><Relationship Id="rId108" Type="http://schemas.openxmlformats.org/officeDocument/2006/relationships/customXml" Target="ink/ink96.xml"/><Relationship Id="rId107" Type="http://schemas.openxmlformats.org/officeDocument/2006/relationships/customXml" Target="ink/ink95.xml"/><Relationship Id="rId106" Type="http://schemas.openxmlformats.org/officeDocument/2006/relationships/customXml" Target="ink/ink94.xml"/><Relationship Id="rId105" Type="http://schemas.openxmlformats.org/officeDocument/2006/relationships/customXml" Target="ink/ink93.xml"/><Relationship Id="rId104" Type="http://schemas.openxmlformats.org/officeDocument/2006/relationships/customXml" Target="ink/ink92.xml"/><Relationship Id="rId103" Type="http://schemas.openxmlformats.org/officeDocument/2006/relationships/customXml" Target="ink/ink91.xml"/><Relationship Id="rId102" Type="http://schemas.openxmlformats.org/officeDocument/2006/relationships/customXml" Target="ink/ink90.xml"/><Relationship Id="rId101" Type="http://schemas.openxmlformats.org/officeDocument/2006/relationships/customXml" Target="ink/ink89.xml"/><Relationship Id="rId100" Type="http://schemas.openxmlformats.org/officeDocument/2006/relationships/customXml" Target="ink/ink88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798892006278" units="cm"/>
      <inkml:brushProperty name="height" value="0.01079889200627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51928 25400 685,'47'4'-54,"-6"10"17	,-7 10 18,-6 9 16,-3 9 13,0 9 8,0 10 9,0 10 8,-3 0 4,-6-5 0,-7-7 1,-6-5 0,-3-8-2,0-5-5,0-7-4,0-5-5,-3 2-5,-6 13-3,-7 12-4,-6 13-5,-4 6-6,-4 0-8,-3 0-10,-3 0-10,0-7-5,3-11-2,4-14-3,2-11-3,4-9-4,2-3-9,4-3-8,3-2-7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45328 25950 999,'0'71'-64,"0"-5"14	,0-7 17,0-5 14,0-3 8,0 4-3,0 3-2,0 3-3,2-4-5,2-8 24,4-10 0,3-9 0,0-7 0,-3-3 0,-3-3 0,-4-2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4653257876635" units="cm"/>
      <inkml:brushProperty name="height" value="0.010465325787663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57878 63500 707,'-22'70'16,"7"-9"3	,5-10 1,7-8 4,3-6 2,0 1 4,0-1 3,0 1 3,0-4-2,0-6-8,0-6-9,0-6-7,0 1-9,0 9-5,0 10-8,0 10-6,0 0-6,0-5-3,0-7-3,0-5-5,0-4-4,0 0-10,0 0-7,0 0-9,2-2-1,2-3 22,4-3 44,3-2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1171952188015" units="cm"/>
      <inkml:brushProperty name="height" value="0.008117195218801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57678 63000 912,'-1'50'-7,"-4"0"7	,-3 0 6,-3 0 6,0 0 2,3 0-3,4 0-5,2 0-4,2-4 1,0-5 5,0-7 4,0-5 5,0-6-13,0-3-31,0-3-31,0-2-30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74771720170975" units="cm"/>
      <inkml:brushProperty name="height" value="0.0077477172017097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56628 63700 956,'27'-22'-12,"2"6"5	,4 7 5,3 6 4,3 3 4,3 0 5,4 0 4,2 0 4,2 0-7,0 0-22,0 0-20,0 0-20,-3-2-14,-6-3-3,-7-3 5,-6-2 62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68912304192781" units="cm"/>
      <inkml:brushProperty name="height" value="0.0076891230419278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57228 62900 963,'-23'51'-1,"2"4"0	,4 3-2,3 3-1,2 4 0,-1 7 4,1 6 2,-1 7 2,2 4 3,3 3 0,4 3 2,2 4 2,1-1-3,-4-3-6,-3-3-7,-3-2-5,-1-8-6,-1-8-4,1-10-5,-1-9-5,1-10-5,-1-9-7,1-10-6,-1-8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14271230995655" units="cm"/>
      <inkml:brushProperty name="height" value="0.011427123099565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56078 62800 648,'31'0'0,"13"0"3	,12 0 0,13 0 2,12 0 2,13 0 5,12 0 3,13 0 3,9 0 4,7 0 1,5 0 3,7 0 1,2-2 0,-4-3-3,-3-3-2,-3-2-4,0-1-1,3 3 2,4 3-1,2 4 2,1-1-4,-4-3-7,-3-3-8,-3-2-8,-9-1-5,-16 3-3,-16 3-4,-15 4-2,-14 1-4,-13 0-3,-12 0-3,-13 0-4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1584522053599" units="cm"/>
      <inkml:brushProperty name="height" value="0.010158452205359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59378 61250 729,'2'29'2,"2"10"6	,4 10 5,3 9 5,2 4 5,-1 1 5,1-1 5,-1 1 5,-1-1-2,-3 1-6,-3-1-8,-4 1-8,-2-3-9,-4-2-11,-3-3-12,-3-3-12,-3-6-6,-3-5 1,-3-7 1,-4-5 1,1-4-6,2 0-9,4 0-11,3 0-10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58478 61450 999,'22'25'-111,"-6"0"20	,-7 0 43,-6 0 48,-4 4 0,-4 10 0,-3 10 0,-3 9 0,-3 1 0,-3-6 0,-3-6 0,-4-6 0,2-4 0,7 1 0,5-1 0,7 1 0,2-6 0,-4-8 0,-3-10 0,-3-9 0,0-7 0,3-3 0,4-3 0,2-2 0,4-3 0,2 1 0,4-1 0,3 1 0,5-4 0,6-6 0,6-6 0,6-6 0,4-2 0,-1 3 0,1 3 0,-1 4 0,1 2 0,-1 4 0,1 3 0,-1 3 0,-2 3 0,-7 3 0,-6 3 0,-7 4 0,-2 2 0,-1 4 0,1 3 0,-1 3 0,-1 3 0,-3 3 0,-3 3 0,-4 4 0,-4 1 0,-6 0 0,-7 0 0,-6 0 0,-4-4 0,-4-5 0,-3-7 0,-3-5 0,0-3 0,3 4 0,4 3 0,2 3 0,4-1 0,2-2 0,4-3 0,3-3 0,5-1 0,6 4 0,6 3 0,6 3 0,7-1 0,6-2 0,6-3 0,6-3 0,4-2 0,-1 0 0,1 0 0,-1 0 0,-1 0 0,-3 0 0,-3 0 0,-4 0 0,-2 0 0,-4 0 0,-3 0 0,-3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58562283590436" units="cm"/>
      <inkml:brushProperty name="height" value="0.0075856228359043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58178 61200 976,'-23'1'-56,"2"4"14	,4 3 14,3 3 12,0 6 11,-3 9 7,-3 10 7,-4 10 7,-1 4 4,0 0 5,0 0 4,0 0 3,0 1-5,0 4-16,0 3-16,0 3-15,2-4-7,2-8 3,4-10 2,3-9 3,2-9-3,-1-5-7,1-7-8,-1-5-8,2-3 27,3 4 18,4 3 0,2 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82657600939274" units="cm"/>
      <inkml:brushProperty name="height" value="0.0078265760093927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57578 61300 946,'47'-21'-72,"-6"10"25	,-7 10 26,-6 9 25,-1 9 14,2 9 4,4 10 2,3 10 3,0 4 0,-3 0-4,-3 0-4,-4 0-4,-1-2-5,0-3-6,0-3-4,0-2-7,-1-6-5,-4-6-8,-3-6-7,-3-6-7,-3-2-5,-3 3-2,-3 3-2,-4 4-3,1-1 25,2-3 21,4-3 0,3-2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04100481420755" units="cm"/>
      <inkml:brushProperty name="height" value="0.0090410048142075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57528 61150 819,'-23'26'-97,"2"4"30	,4 3 29,3 3 35,3 3 9,3 3 19,4 3 13,2 4 12,1-4 3,-4-9-6,-3-10-8,-3-8-6,0 2-6,3 16-3,4 15-5,2 17-4,2 3-6,0-5-8,0-7-10,0-5-8,0-9-5,0-9-1,0-10-1,0-8-1,0-6-7,0 1-15,0-1-15,0 1-14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45078 26300 999,'70'-2'-21,"-9"-3"4	,-9-3 4,-10-2 5,-3-1 1,3 3-6,4 3-4,2 4-4,1 1-8,-4 0-8,-3 0-9,-3 0 25,-6-2 21,-10-3 0,-9-3 0,-9-2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7557661831379" units="cm"/>
      <inkml:brushProperty name="height" value="0.010755766183137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13366 115900 688,'-24'-91'-14,"4"19"8	,3 19 8,3 19 7,3 13 7,3 10 5,3 10 6,4 9 6,9 15-1,15 22-5,16 22-6,16 23-6,9 11-2,3 4 0,3 3 0,4 3 0,2-5 0,4-12 0,3-13 0,3-12-1,-3-15-1,-10-15-3,-9-15-3,-9-16-4,-8-13-1,-7-9-3,-5-10-2,-7-8-1,-3-12-3,0-12-4,0-13-4,0-12-4,-2-13-3,-2-12-1,-4-13-1,-3-12-1,0-7-4,3 1-7,3-1-6,4 1-7,-1 2-3,-2 7 0,-4 6 19,-3 7 35,-2 11 0,1 20 0,-1 18 0,1 20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73241756856441" units="cm"/>
      <inkml:brushProperty name="height" value="0.017324175685644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13266 100650 427,'-49'-21'-1,"4"10"-2	,3 10-2,3 9-2,0 7 1,-3 7 2,-4 6 4,-2 7 3,-2 5 3,0 7 2,0 6 3,0 7 3,0 8 2,0 14 0,0 11 0,0 14 1,3 10-1,6 9-1,7 10-2,6 10-1,3 5 0,0 4-2,0 3 1,0 3-1,1 6 0,4 9 0,3 10 1,3 10 1,1 4 0,1 0 0,-1 0 1,1 0 1,1 0-1,3 0 1,3 0-1,4 0 1,2 4-1,4 10-1,3 10 0,3 9-1,1 7 0,1 7 0,-1 6 0,1 7 0,-1 5-1,1 7 1,-1 6 0,1 7 0,1-3-1,3-8 0,3-10-2,4-9-1,4-1 0,6 10 0,7 10-1,6 9 1,1-8-1,-2-25 0,-4-25 0,-3-25 0,1-2 0,7 22-2,6 22 0,7 23-2,1 2-1,-3-16 1,-4-15 0,-2-15 0,-4-11-1,-2-2-3,-4-3-3,-3-3-1,-2-7-2,1-9-1,-1-10 1,1-8 0,1-11-1,3-8 1,3-10-1,4-9 0,2-5-1,4 0 1,3 0 1,3 0-1,1 3 1,1 6-2,-1 7-1,1 6-1,-2 3-2,-3 0 0,-4 0-1,-2 0-1,-5-10-2,-7-18-2,-5-19-2,-7-18-2,-5-18-3,-2-16-3,-4-15-4,-3-15-3,-5-12-2,-6-6-1,-6-6 0,-6-6 0,-7-7 0,-6-6 2,-6-6 24,-6-6 14,-1-2 0,7 3 0,6 3 0,7 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6771843060851" units="cm"/>
      <inkml:brushProperty name="height" value="0.012677184306085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59366 119700 584,'48'1'3,"-2"4"5	,-4 3 6,-3 3 5,-2-1 5,1-2 5,-1-3 4,1-3 5,-4-1 0,-6 4-3,-6 3-4,-6 3-4,7 1-2,23 1-1,21-1-1,22 1-2,11 1-5,0 3-9,0 3-8,0 4-9,-5 1-9,-9 0-9,-9 0-9,-10 0-9,-9-2-8,-10-3-6,-9-3-6,-9-2-7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25495086610317" units="cm"/>
      <inkml:brushProperty name="height" value="0.0082549508661031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60166 119100 897,'-24'48'-36,"4"-3"14	,3-3 12,3-2 14,0-3 8,-3 1 3,-4-1 3,-2 1 4,-2 1 0,0 3-1,0 3 0,0 4-2,-2 1-6,-2 0-10,-4 0-9,-3 0-10,0-5-11,3-9-14,3-10-12,4-8-13,2-8-5,4-2 24,3-3 47,3-3 0,1-1 0,1 4 0,-1 3 0,1 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59616 119200 999,'47'-46'-51,"-7"10"7	,-5 10 8,-7 9 7,-3 4 4,0 1 3,0-1 2,0 1 2,1 1 14,4 3 4,3 3 0,3 4 0,-2 1 0,-6 0 0,-6 0 0,-6 0 0,-4-2 0,1-3 0,-1-3 0,1-2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43138543516397" units="cm"/>
      <inkml:brushProperty name="height" value="0.0094313854351639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59516 118550 785,'23'-22'-15,"-2"6"0	,-4 7 1,-3 6 1,-3 7 5,-3 10 7,-4 10 9,-2 9 7,-2 7 8,0 7 4,0 6 7,0 7 4,-2 5 1,-2 7-6,-4 6-5,-3 7-5,-2-3-10,1-8-15,-1-10-13,1-9-14,-1-7-12,1-3-11,-1-3-11,1-2-11,-1-6-3,1-6 19,-1-6 58,1-6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31000041216612" units="cm"/>
      <inkml:brushProperty name="height" value="0.0083100004121661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59166 119750 891,'22'1'-24,"-7"4"14	,-5 3 15,-7 3 13,-5 3 7,-2 3-1,-4 3-2,-3 4-1,-2 1-5,1 0-7,-1 0-7,1 0-7,-1-2-9,1-3-13,-1-3-12,1-2-13,-4-1-8,-6 3-4,-6 3-4,-6 4 66,-4-1 2,1-3 0,-1-3 0,1-2 0,1-3 0,3 1 0,3-1 0,4 1 0,2-3 0,4-2 0,3-3 0,3-3 0,4-2 0,7 0 0,6 0 0,7 0 0,5 0 0,7 0 0,6 0 0,7 0 0,4-4 45,3-5 12,3-7-10,4-5-10,-1-3-12,-2 4-11,-4 3-12,-3 3-13,-2 1-13,1 1-12,-1-1-15,1 1-12,-4-1 21,-6 1 42,-6-1 0,-6 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59016 119600 999,'0'25'-28,"0"0"13	,0 0 12,0 0 13,0 0 3,0 0-3,0 0-5,0 0-4,0-2-6,0-3-8,0-3-8,0-2-8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58766 119500 999,'0'25'-47,"0"0"4	,0 0 4,0 0 5,0 1 6,0 4 8,0 3 7,0 3 7,0 1 2,0 1-4,0-1 1,0 1 7,0-4 0,0-6 0,0-6 0,0-6 0,1-6 0,4-2 0,3-3 0,3-3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58716 119350 999,'4'-22'0,"11"6"0	,8 7 0,10 6 0,6 1 0,3-3 0,3-3 0,4-2 0,-2-1-2,-7 3-6,-5 3-4,-7 4-6,-6-1-3,-7-3-2,-5-3-3,-7-2-1,-2-1-5,4 3-7,3 3-2,3 4 41,1 1 0,1 0 0,-1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81505461782217" units="cm"/>
      <inkml:brushProperty name="height" value="0.0078150546178221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44528 25550 947,'0'76'-48,"0"4"13	,0 3 12,0 3 12,0-1 8,0-2 2,0-3 4,0-3 2,-1-6 1,-4-5 0,-3-7 0,-3-5 1,-1-8 0,-1-5 2,1-7 0,-1-5 3,2-6-2,3-3-2,4-3-3,2-2-3,2-8-5,0-8-5,0-10-7,0-9-6,2-10-3,2-9 0,4-10 1,3-8 0,2-4 0,-1 3 2,1 3 1,-1 4 14,2 4 6,3 6 0,4 7 0,2 6 0,4 4 0,2 4 0,4 3 0,3 3 0,-1 3 0,-7 3 0,-6 3 0,-7 4 0,-2 2 0,-1 4 4,1 3 17,-1 3 2,-1 1-3,-3 1-1,-3-1-4,-4 1-2,-1 1-2,0 3 1,0 3 0,0 4 0,-3 1-4,-6 0-6,-7 0-7,-6 0-7,-1-2-4,2-3-3,4-3-3,3-2-2,2-3 0,-1 1 4,1-1 5,-1 1 4,4-1 7,6 1 7,6-1 10,6 1 9,4-1 6,-1 1 1,1-1 4,-1 1 1,2-1 0,3 1-4,4-1-2,2 1-4,2-1-13,0 1-20,0-1-22,0 1-22,-1-3-9,-4-2 1,-3-3 2,-3-3 45,-1-2 14,-1 0 0,1 0 0,-1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09327978640795" units="cm"/>
      <inkml:brushProperty name="height" value="0.008093279786407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58666 118650 915,'70'28'-20,"-9"6"12	,-9 7 11,-10 6 12,-3 1 5,3-3-2,3-3-2,4-2-2,1-3-2,0 1-4,0-1-3,0 1-3,-2-4-6,-2-6-8,-4-6-7,-3-6-8,-5-6-8,-6-2-9,-6-3-11,-6-3-8,-4-2 8,1 0 55,-1 0 0,1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58816 118500 999,'22'-41'-2,"-7"19"-7	,-5 19-5,-7 19-6,-6 16 0,-7 17 5,-5 15 7,-7 16 5,-6 9 2,-7 3-5,-5 3-3,-7 4-4,-5-1-6,-2-3-7,-4-3-7,-3-2-7,0-9 29,3-12 11,3-13 0,4-12 0,5-12 0,11-8 0,8-10 0,10-9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57316 119650 999,'47'3'-89,"-7"6"20	,-5 7 19,-7 6 20,1 4 19,11 4 11,8 3 2,10 3 16,4-1 2,1-2-9,-1-3-8,1-3-8,-1-4-10,1-3-12,-1-3 20,1-2 7,-7-5 0,-12-2 0,-13-3 0,-12-3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57866 119100 999,'-2'48'-147,"-2"-3"52	,-4-3 88,-3-2 7,-2-3 15,1 1 24,-1-1 1,1 1 0,-4 1-2,-6 3-9,-6 3-7,-6 4-9,-2-1-7,3-3-9,3-3-7,4-2-8,2-3-11,4 1-12,3-1-12,3 1-13,1-4 44,1-6 22,-1-6 0,1-6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57416 119050 999,'26'-2'-7,"4"-3"-14	,3-3-15,3-2-15,1-1 2,1 3 16,-1 3 18,1 4 17,-1 1 4,1 0-10,-1 0-9,1 0-9,-4 0 16,-6 0 6,-6 0 0,-6 0 0,-5-2 0,-3-3 0,-4-3 0,-2-2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56681524217129" units="cm"/>
      <inkml:brushProperty name="height" value="0.0075668152421712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57316 118900 978,'22'-58'3,"-7"34"-1	,-5 35 1,-7 35 0,-3 19 0,0 7 0,0 6-1,0 7 1,-3 0-6,-7-2-9,-5-3-8,-7-3-9,0-7-7,6-9-2,7-10-3,6-8-3,1-9 1,-2-6 43,-4-6 0,-3-6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3751998394728" units="cm"/>
      <inkml:brushProperty name="height" value="0.010375199839472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56916 118750 713,'0'-111'0,"0"28"-1	,0 28-1,0 29 0,0 16 1,0 7 5,0 6 3,0 7 5,1 8 3,4 14 1,3 11 1,3 14 2,0 10 1,-3 9 2,-4 10 2,-2 10 2,-1 4-2,4 0-4,3 0-4,3 0-4,-2-2-3,-6-3-1,-6-3 1,-6-2-1,-2-5-3,3-2-6,3-3-6,4-3-5,1-9-8,0-11-6,0-14-9,0-11-7,0-9-6,0-3-5,0-3-4,0-2-4,0-6-1,0-6 21,0-6 41,0-6 0,0-4 0,0 1 0,0-1 0,0 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16637091338634" units="cm"/>
      <inkml:brushProperty name="height" value="0.0081663709133863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56166 119400 907,'1'-25'-37,"4"0"2	,3 0 2,3 0 1,1 3 9,1 6 15,-1 7 14,1 6 14,-1 7 8,1 10 1,-1 10-1,1 9 0,-1 4-1,1 1-3,-1-1-3,1 1-3,-2 1-4,-3 3-4,-4 3-4,-2 4-5,-2-4-2,0-9-2,0-10-2,0-8-2,0-6 0,0 1 1,0-1 2,0 1 2,1-3 0,4-2 1,3-3 0,3-3 1,4-6 0,7-5 0,6-7-1,7-5 1,1-3-3,-3 4-3,-4 3-3,-2 3-4,-1-1-1,4-2 1,3-3 1,3-3 1,-2-1-4,-6 4-10,-6 3-9,-6 3-9,-4 3-8,1 3 21,-1 3 30,1 4 0,-2-1 0,-3-3 0,-4-3 0,-2-2 0,-1-5 0,4-2 0,3-3 0,3-3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4522794932127" units="cm"/>
      <inkml:brushProperty name="height" value="0.008452279493212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55166 119900 876,'23'0'48,"-2"0"-13	,-4 0-11,-3 0-12,1 0-8,7 0-4,6 0-4,7 0-4,2 1-11,1 4-15,-1 3-15,1 3-16,-4-1-7,-6-2 1,-6-3 51,-6-3 20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1010419204831" units="cm"/>
      <inkml:brushProperty name="height" value="0.011101041920483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55366 118600 667,'23'-19'-56,"-2"13"16	,-4 12 15,-3 13 17,-3 9 11,-3 6 5,-4 7 7,-2 6 5,1 6 3,6 6 4,7 7 1,6 6 2,1 3 2,-2 0 1,-4 0 2,-3 0 1,-2 0-1,1 0-4,-1 0-3,1 0-2,-2 0-5,-3 0-6,-4 0-5,-2 0-4,-1 0-7,4 0-5,3 0-6,3 0-6,0-2-3,-3-3 2,-4-3-1,-2-2 1,-2-8-5,0-8-13,0-10-11,0-9-12,-2-9-5,-2-5 2,-4-7 2,-3-5 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47055220603943" units="cm"/>
      <inkml:brushProperty name="height" value="0.0094705522060394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44228 25250 782,'-25'-22'0,"0"6"1	,0 7 0,0 6 0,0 10 4,0 17 6,0 15 6,0 16 6,-3 9 3,-6 3 0,-7 3 0,-6 4 0,-3 1-3,0 0-7,0 0-5,0 0-7,2-4-6,2-5-8,4-7-7,3-5-8,5-8-8,6-5-7,6-7-8,6-5-7,5-6-4,3-3-3,4-3 0,2-2 62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61022744700313" units="cm"/>
      <inkml:brushProperty name="height" value="0.0076102274470031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55116 119400 973,'3'-22'-23,"6"6"9	,7 7 10,6 6 10,4 3 5,4 0 1,3 0 0,3 0 2,1 0-4,1 0-8,-1 0-8,1 0-8,-1-2-8,1-3-9,-1-3-7,1-2-9,-2-1-5,-3 3-1,-4 3 47,-2 4 6,-5-1 0,-7-3 0,-5-3 0,-7-2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54716 120200 999,'1'21'-93,"4"-5"18	,3-7 19,3-5 31,3-4 25,3 0 0,3 0 0,4 0 0,1 0 0,0 0 0,0 0 0,0 0 0,-2-2 0,-2-3 0,-4-3 0,-3-2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54766 119700 999,'3'21'-28,"6"-5"2	,7-7 1,6-5 1,4-4-3,4 0-10,3 0-10,3 0 12,-2 0 35,-6 0 0,-6 0 0,-6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3465504944324" units="cm"/>
      <inkml:brushProperty name="height" value="0.010346550494432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54616 119150 715,'0'-24'4,"0"4"-6	,0 3-7,0 3-5,3 1-3,6 1 0,7-1-1,6 1-1,3-1 1,0 1 2,0-1 1,0 1 2,-2 1 2,-2 3 3,-4 3 3,-3 4 4,-2 4 2,1 6 4,-1 7 5,1 6 3,-1 4 3,1 4 4,-1 3 2,1 3 3,-1 4 2,1 7 0,-1 6 1,1 7 0,-1 2 1,1 1 1,-1-1 0,1 1 1,-2-1-2,-3 1-2,-4-1-3,-2 1-4,-2-3-5,0-2-8,0-3-9,0-3-9,0-4-11,0-3-13,0-3-15,0-2-14,0-6-6,0-6 0,0-6 1,0-6 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13208723068237" units="cm"/>
      <inkml:brushProperty name="height" value="0.0091320872306823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54666 119150 811,'0'51'-8,"0"4"9	,0 3 9,0 3 7,0 3 6,0 3 3,0 3 2,0 4 3,0-1-3,0-3-8,0-3-10,0-2-7,-2-6-11,-2-6-9,-4-6-11,-3-6-10,0-7-9,3-6-8,3-6-6,4-6-8,1-4 0,0 1 69,0-1 0,0 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67848766595125" units="cm"/>
      <inkml:brushProperty name="height" value="0.0096784876659512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53566 119700 765,'-47'-44'-20,"6"13"4	,7 12 5,6 13 5,4 6 3,4 0 1,3 0 2,3 0 1,0 4 3,-3 10 1,-4 10 4,-2 9 2,-1 6 3,4 3 3,3 3 3,3 4 3,1 1 1,1 0-2,-1 0-1,1 0-3,1-2-1,3-3-4,3-3-2,4-2-2,2-8-4,4-8-5,3-10-5,3-9-5,1-5-3,1 0-2,-1 0-3,1 0-3,2-4-2,7-5-3,6-7-2,7-5-3,1-4 0,-3 0 1,-4 0 2,-2 0 1,-2 0 2,0 0 3,0 0 3,0 0 14,-2 0 5,-2 0 0,-4 0 0,-3 0 0,-2 1 0,1 4 0,-1 3 0,1 3 0,-2 4 0,-3 7 0,-4 6 25,-2 7 31,-2 4 4,0 3-7,0 3-5,0 4-6,0-1-6,0-3-4,0-3-5,0-2-4,0 0-7,0 7-9,0 6-8,0 7-9,0-1-12,0-6-13,0-6-15,0-6-13,1-4-7,4 1 0,3-1 2,3 1 32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4483350664377" units="cm"/>
      <inkml:brushProperty name="height" value="0.012448335066437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52566 120250 595,'0'25'-75,"0"0"25	,0 0 26,0 0 24,1 0 8,4 0 5,3 0 4,3 0 1,3-4 0,3-5-2,3-7-3,4-5-2,-1-6-2,-2-3-2,-4-3-1,-3-2-1,-2-6-2,1-6 0,-1-6-2,1-6-2,-2-6 1,-3-2-1,-4-3 1,-2-3 1,-1-4-1,4-3-1,3-3 0,3-2-2,0-3-1,-3 1-1,-4-1-1,-2 1-2,-1 1-1,4 3 0,3 3 1,3 4-1,0 2 1,-3 4 0,-4 3 1,-2 3 0,-1 3 1,4 3 3,3 3 3,3 4 3,0 2 3,-3 4 3,-4 3 4,-2 3 3,-1 1 3,4 1 3,3-1 2,3 1 2,1 1 3,1 3 0,-1 3 2,1 4 0,2 2 1,7 4 1,6 3 0,7 3 0,1 1-2,-3 1-5,-4-1-5,-2 1-5,-1-3-3,4-2-5,3-3-4,3-3-3,0-1-7,-3 4-6,-4 3-8,-2 3-8,-2-1-2,0-2 0,0-3 1,0-3 0,-2-1-2,-2 4-5,-4 3-7,-3 3-5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96678415685892" units="cm"/>
      <inkml:brushProperty name="height" value="0.0099667841568589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51766 119400 743,'3'23'0,"6"-3"-1	,7-3 1,6-2 0,6-3 3,6 1 7,7-1 8,6 1 7,1-1 4,-2 1-2,-4-1-1,-3 1-1,-2-1-2,1 1-2,-1-1-4,1 1-2,-4-1-4,-6 1-5,-6-1-4,-6 1-6,-4-1-3,1 1-1,-1-1-1,1 1-1,-2 1-1,-3 3 2,-4 3 1,-2 4 2,-5 1 0,-7 0 2,-5 0 2,-7 0 1,-5 0-4,-2 0-7,-4 0-8,-3 0-7,0-2-8,3-3-4,3-3-6,4-2-5,4-3-4,6 1-1,7-1 39,6 1 16,1-3 0,-2-2 0,-4-3 0,-3-3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51066 119950 999,'-24'46'-87,"4"-5"21	,3-7 22,3-5 21,3-6 16,3-3 9,3-3 9,4-2 10,2-3 3,4 1-4,3-1-2,3 1-2,3-3-4,3-2-1,3-3-1,4-3-3,1-2 1,0 0 2,0 0 2,0 0 2,-2-2-2,-2-3-7,-4-3-6,-3-2-6,-2-5-3,1-2 0,-1-3 0,1-3-1,-2-2 2,-3 0 3,-4 0 2,-2 0 2,-5 1 3,-7 4 0,-5 3 0,-7 3 2,-2 3 0,4 3 0,3 3-1,3 4 0,0 1-3,-3 0-5,-4 0-5,-2 0-6,-1 1-8,4 4-10,3 3-10,3 3 4,3 1 41,3 1 0,3-1 0,4 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09674989432096" units="cm"/>
      <inkml:brushProperty name="height" value="0.0080967498943209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50716 119250 914,'-2'-22'-67,"-2"6"17	,-4 7 16,-3 6 16,-3 6 12,-3 6 8,-4 7 7,-2 6 7,-4 6 5,-2 6 0,-4 7 2,-3 6 1,-5 4 0,-6 4-2,-6 3 0,-6 3-2,-4 1-1,1 1-5,-1-1-2,1 1-4,4-1-4,10 1-7,8-1-6,11 1-5,7-4-4,6-6 1,7-6 0,6-6 0,6-7-8,6-6-18,7-6-18,6-6-18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24057776480913" units="cm"/>
      <inkml:brushProperty name="height" value="0.0082405777648091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42978 25650 898,'49'-111'-27,"-4"28"5	,-3 28 4,-3 29 6,0 16 5,3 7 7,4 6 6,2 7 7,4 10 3,2 16 2,4 15 1,3 17 0,2 5 1,-1-3-1,1-3-2,-1-2-1,-2-5-3,-7-2-5,-6-3-4,-7-3-6,-5-4-8,-7-3-11,-6-3-10,-7-2-13,-4-6-3,-3-6 4,-3-6 3,-4-6 4,-1-4-3,0 1 26,0-1 13,0 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44013784080744" units="cm"/>
      <inkml:brushProperty name="height" value="0.0084401378408074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49616 119500 877,'72'-46'-6,"-7"10"-12	,-5 10-13,-7 9-12,-3 6 0,0 3 12,0 3 12,0 4 12,0 7 10,0 13 7,0 12 8,0 13 6,-2 6 5,-2 0 1,-4 0 2,-3 0 1,-5 0-1,-6 0-4,-6 0-5,-6 0-3,-4-4-4,1-5-4,-1-7-5,1-5-3,-2-4-15,-3 0-22,-4 0-24,-2 0-22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30295334383845" units="cm"/>
      <inkml:brushProperty name="height" value="0.013029533438384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48216 119100 568,'23'0'-3,"-2"0"-7	,-4 0-7,-3 0-6,0 3 1,3 6 8,3 7 10,4 6 9,2 3 5,4 0 4,3 0 2,3 0 2,-2 0 3,-6 0 1,-6 0 1,-6 0 1,-4 1 1,1 4 1,-1 3 0,1 3 2,-4 3 1,-6 3 3,-6 3 2,-6 4 2,-7 2 0,-6 4-4,-6 3-3,-6 3-3,-1-4-13,7-8-23,6-10-23,7-9-22,2-7-9,1-3 5,-1-3 6,1-2 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47516 119900 999,'26'0'-41,"4"0"2	,3 0 3,3 0 3,3-2 4,3-3 6,3-3 5,4-2 7,1-1 5,0 3 2,0 3 4,0 4 3,0 1-1,0 0-7,0 0-4,0 0 9,-2-2 0,-2-3 0,-4-3 0,-3-2 0,-5-3 0,-6 1 0,-6-1 0,-6 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8534732609987" units="cm"/>
      <inkml:brushProperty name="height" value="0.011853473260998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47416 119550 624,'-21'-2'-3,"11"-3"8	,8-3 9,10-2 9,9-1 5,10 3 5,8 3 4,11 4 4,5 1-1,4 0-6,3 0-6,3 0-6,1 0-5,1 0-3,-1 0-5,1 0-3,-2 0-2,-3 0 2,-4 0 1,-2 0 2,-5 0-7,-7 0-16,-5 0-16,-7 0-15,-5 0-8,-2 0 2,-4 0 0,-3 0 2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26733000576496" units="cm"/>
      <inkml:brushProperty name="height" value="0.0082673300057649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46266 119850 895,'0'25'-88,"0"0"25	,0 0 27,0 0 25,0-2 16,0-3 3,0-3 4,0-2 4,0-1 4,0 3 3,0 3 4,0 4 5,3 1 0,6 0-2,7 0-3,6 0-1,3-4-5,0-5-7,0-7-6,0-5-7,0-6-4,0-3-6,0-3-3,0-2-5,1-5-3,4-2-3,3-3-2,3-3-3,-2-4-1,-6-3 0,-6-3-1,-6-2-1,-5-3 3,-3 1 6,-4-1 6,-2 1 10,-4 1 6,-2 3 0,-4 3 0,-3 4 0,-3 2 0,-3 4 0,-4 3 0,-2 3 0,-4 3 0,-2 3 0,-4 3 0,-3 4 0,0 4 0,3 6 0,3 7 0,4 6 0,2 1 0,4-3 0,3-3 0,3-2 0,1-3 0,1 1 0,-1-1 0,1 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45216 119550 999,'1'23'-14,"4"-3"2	,3-3 3,3-2 4,6-3 1,10 1 2,8-1 2,11 1 1,2-1 0,-2 1-1,-4-1-3,-3 1-1,-2 1-1,1 3 2,-1 3 0,1 4 2,-4-1-1,-6-3-3,-6-3-2,-6-2-2,-5-3-1,-3 1 4,-4-1 3,-2 1 3,-4 1 2,-2 3 4,-4 3 1,-3 4 4,-5 2-1,-6 4-2,-6 3-4,-6 3-3,-4 1-2,1 1-4,-1-1-3,1 1-3,1-4-7,3-6-11,3-6-11,4-6-11,4-4 21,6 1 30,7-1 0,6 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19270981103182" units="cm"/>
      <inkml:brushProperty name="height" value="0.0091927098110318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44516 119850 805,'-3'-46'-82,"-7"10"20	,-5 10 20,-7 9 27,-3 4 15,0 1 0,0-1 0,0 1 1,1-1 15,4 1 1,3-1 1,3 1 2,1 1-1,1 3-4,-1 3-3,1 4-3,-1 4-1,1 6 2,-1 7 1,1 6 3,-1 4 0,1 4-1,-1 3 1,1 3-1,-1 4 1,1 7 1,-1 6 0,1 7 2,1 0-1,3-2-2,3-3-2,4-3-1,2-6-3,4-5-3,3-7-4,3-5-3,1-8-2,1-5-2,-1-7-1,1-5-3,1-8 0,3-5-2,3-7 0,4-5-2,2-8-4,4-5-8,3-7-7,3-5-8,0-6-3,-3-3-2,-4-3 0,-2-2 25,-4 0 21,-2 7 0,-4 6 0,-3 7 0,-2 5 0,1 7 0,-1 6 0,1 7 0,-2 2 0,-3 1 0,-4-1 0,-2 1 0,-4 5 0,-2 14 0,-4 11 0,-3 14 0,-2 7 0,1 3 0,-1 3 0,1 4 44,1-1 34,3-3-8,3-3-7,4-2-9,1-3-11,0 1-14,0-1-14,0 1-16,3-4-12,6-6-11,7-6-11,6-6-12,1-6-9,-2-2-5,-4-3-8,-3-3-5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9109063372016" units="cm"/>
      <inkml:brushProperty name="height" value="0.007910906337201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43166 119900 936,'3'23'2,"6"-3"3	,7-3 5,6-2 3,6-5 1,6-2-4,7-3-4,6-3-2,3-2-9,0 0-9,0 0-12,0 0-11,-3 0-6,-7 0-1,-5 0-2,-7 0-1,-5 1 11,-2 4 36,-4 3 0,-3 3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69306921958923" units="cm"/>
      <inkml:brushProperty name="height" value="0.0086930692195892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42816 118850 852,'3'-21'1,"6"10"2	,7 10 2,6 9 3,1 4 3,-2 1 3,-4-1 5,-3 1 3,-2-1 1,1 1-6,-1-1-5,1 1-4,-1 1-4,1 3-4,-1 3-2,1 4-4,-2 1-2,-3 0-2,-4 0-2,-2 0-2,-5 0-2,-7 0-3,-5 0-2,-7 0-3,-3 0 1,0 0 2,0 0 3,0 0 3,1-2 2,4-3 1,3-3 0,3-2 1,4-3 3,7 1 5,6-1 5,7 1 6,5-3 0,7-2-6,6-3-6,7-3-5,2-2-9,1 0-12,-1 0-12,1 0 33,-4 0 9,-6 0 0,-6 0 0,-6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80379695445299" units="cm"/>
      <inkml:brushProperty name="height" value="0.0088037969544529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42266 120150 841,'0'46'-7,"0"-5"5	,0-7 3,0-5 4,0-4 5,0 0 5,0 0 6,0 0 4,3-4 1,6-5-4,7-7-5,6-5-5,3-6-3,0-3-5,0-3-3,0-2-5,-2-5-3,-2-2-6,-4-3-5,-3-3-5,-3-1-1,-3 4-1,-4 3 2,-2 3 1,-2-1-1,0-2 0,0-3-1,0-3 0,-2-1-1,-2 4 0,-4 3 1,-3 3-1,-2 3 8,1 3 17,-1 3 0,1 4 0,-2 1 0,-3 0 0,-4 0 0,-2 0 0,-1 1 0,4 4 0,3 3 0,3 3 0,3 1 0,3 1 0,3-1 0,4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5503047555685" units="cm"/>
      <inkml:brushProperty name="height" value="0.007550304755568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34078 67400 981,'0'23'-12,"0"-3"5	,0-3 6,0-2 5,3-5 3,7-2 0,5-3 0,7-3 0,6-1-2,7 4-4,5 3-4,7 3-4,2-1-1,-4-2 4,-3-3 4,-3-3 4,-4-2-2,-7 0-6,-6 0-6,-7 0-6,-2 1-3,-1 4 1,1 3 1,-1 3 0,-2 4 1,-7 7 2,-6 6 1,-7 7 1,-5 2 2,-7 1 1,-6-1 1,-7 1 1,-2-1 1,-1 1 2,1-1 1,-1 1 0,5-4-1,10-6-7,9-6-6,9-6 7,5-4 10,0 1 0,0-1 0,0 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27410165220499" units="cm"/>
      <inkml:brushProperty name="height" value="0.0082741016522049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42166 119550 895,'-47'3'-62,"6"6"24	,7 7 24,6 6 23,1 4 14,-2 4 4,-4 3 3,-3 3 4,-2 3-1,1 3-7,-1 3-6,1 4-7,-1-1-10,1-3-11,-1-3-12,1-2-12,2-3-10,7 1-11,6-1-10,7 1-10,4-4 36,3-6 37,3-6 0,4-6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75664874911308" units="cm"/>
      <inkml:brushProperty name="height" value="0.0087566487491130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41216 119400 845,'25'-22'-70,"0"6"12	,0 7 11,0 6 13,3 9 32,6 13 2,7 12 0,6 13 35,3 6 10,0 0 2,0 0 0,0 0 1,-3 1-3,-7 4-8,-5 3-7,-7 3-9,-5-1-11,-2-2-14,-4-3-15,-3-3-16,-3-4-10,-3-3-6,-4-3-7,-2-2-6,-2-6-1,0-6 41,0-6 24,0-6 0,1-6 0,4-2 0,3-3 0,3-3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0135048851371" units="cm"/>
      <inkml:brushProperty name="height" value="0.010013504885137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39916 119350 739,'70'3'24,"-9"6"-2	,-9 7-2,-10 6-1,-5 3-2,1 0-2,-1 0-1,1 0-1,-4 0-1,-6 0 2,-6 0 1,-6 0 2,-5-2-1,-3-3-4,-4-3-3,-2-2-3,-2-1-2,0 3 0,0 3-1,0 4 1,-3 4-4,-7 6-3,-5 7-6,-7 6-5,-5 1-7,-2-3-9,-4-3-8,-3-2-10,1-6-5,7-6-1,6-6 0,7-6-2,2-4 1,1 1 45,-1-1 10,1 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12063366174698" units="cm"/>
      <inkml:brushProperty name="height" value="0.0081206336617469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39066 120000 912,'72'0'-34,"-7"0"17	,-5 0 15,-7 0 16,-2 0 8,4 0 1,3 0-1,3 0 1,1 0-4,1 0-7,-1 0-7,1 0-6,-4-2-10,-6-3-10,-6-3-11,-6-2-11,-7-3-10,-6 1-7,-6-1-8,-6 1 42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3558258637786" units="cm"/>
      <inkml:brushProperty name="height" value="0.012355825863778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39016 119750 599,'-21'-4'-47,"11"-5"25	,8-7 25,10-5 26,7-3 11,7 4-1,6 3-1,7 3-1,5 3-2,7 3-2,6 3-2,7 4-2,1 1-3,-3 0-3,-4 0-4,-2 0-3,-2 0-1,0 0 0,0 0 1,0 0 0,-2 0-7,-2 0-11,-4 0-14,-3 0-13,-3 0-11,-3 0-11,-4 0-11,-2 0-10,-5 1-3,-7 4 5,-5 3 5,-7 3 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817772872746" units="cm"/>
      <inkml:brushProperty name="height" value="0.01181777287274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37766 120000 626,'0'92'-8,"0"-16"11	,0-15 12,0-15 13,0-7 5,0 3 1,0 3 1,0 4 1,1-3 0,4-5 0,3-7 0,3-5 0,3-8-6,3-5-12,3-7-12,4-5-13,1-9-6,0-9-3,0-10-3,0-8-2,0-8-4,0-2-3,0-3-4,0-3-4,0-2-2,0 0-1,0 0 1,0 0-1,-3 0 2,-7 0 1,-5 0 3,-7 0 2,-6 3 2,-7 6 16,-5 7 13,-7 6 0,-5 4 0,-2 4 0,-4 3 0,-3 3 0,-2 6 0,1 9 0,-1 10 0,1 10 0,1 4 0,3 0 0,3 0 0,4 0 0,2 0 0,4 0 0,3 0 0,3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23916790634394" units="cm"/>
      <inkml:brushProperty name="height" value="0.0092391679063439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36666 119750 801,'23'21'-3,"-2"-5"-8	,-4-7-6,-3-5-8,0-1-2,3 6 2,3 7 1,4 6 3,4 1 7,6-3 12,7-3 14,6-2 12,1-1 7,-2 3 1,-4 3 0,-3 4 1,-3-1-1,-3-3-4,-4-3-3,-2-2-4,-5-3-4,-7 1-3,-5-1-3,-7 1-4,-6 2-1,-7 7 0,-5 6 1,-7 7 0,-5 4 0,-2 3-1,-4 3-1,-3 4-2,-2 1-2,1 0-4,-1 0-4,1 0-4,1-4-7,3-5-8,3-7-8,4-5-9,4-6-8,6-3-7,7-3-7,6-2-8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31224021315575" units="cm"/>
      <inkml:brushProperty name="height" value="0.013122402131557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35816 119600 564,'45'4'-49,"-9"10"15	,-9 10 16,-10 9 14,-5 6 15,1 3 13,-1 3 14,1 4 14,-1 2 6,1 4 2,-1 3 1,1 3 1,-4 1-5,-6 1-11,-6-1-11,-6 1-12,-5 1-10,-3 3-13,-4 3-10,-2 4-13,-1-6-9,4-11-7,3-14-8,3-11-7,1-11-5,1-5-3,-1-7-2,1-5-3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68658924102783" units="cm"/>
      <inkml:brushProperty name="height" value="0.0096865892410278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35266 120150 764,'0'25'-82,"0"0"16	,0 0 23,0 0 43,0-2 0,0-3 0,0-3 0,0-2 0,1-1 0,4 3 0,3 3 34,3 4 17,1 1 4,1 0-4,-1 0-3,1 0-4,-1-4-5,1-5-9,-1-7-8,1-5-9,1-8-4,3-5 0,3-7 0,4-5 0,-1-6-6,-2-3-9,-4-3-12,-3-2-10,-3-1-6,-3 3-3,-4 3-2,-2 4-2,-5 2 0,-7 4 2,-5 3 3,-7 3 3,-5 3 3,-2 3 4,-4 3 8,-3 4 18,0 2 0,3 4 0,3 3 0,4 3 0,2 1 0,4 1 0,3-1 0,3 1 0,4-4 0,7-6 0,6-6 0,7-6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85303208976984" units="cm"/>
      <inkml:brushProperty name="height" value="0.0078530320897698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35316 119550 943,'-71'3'-3,"11"6"-3	,8 7-6,10 6-4,4 6 2,1 6 11,-1 7 9,1 6 10,-2 4 5,-3 4-4,-4 3-1,-2 3-3,1 1-2,6 1-4,7-1-4,6 1-3,4-3-6,4-2-11,3-3-10,3-3-11,3-7-7,3-9-8,3-10-6,4-8 12,-1-8 47,-2-2 0,-4-3 0,-3-3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33078 67450 999,'25'0'-32,"0"0"9	,0 0 11,0 0 9,0 1 6,0 4 2,0 3 0,0 3 3,-1 1-2,-4 1-4,-3-1-4,-3 1-4,-1 1-1,-1 3 3,1 3 3,-1 4 2,-4 2-1,-10 4-3,-9 3-5,-9 3-4,-8 3-3,-6 3-4,-7 3-3,-6 4-3,0-4-1,7-9 3,5-10 1,7-8 7,8-6 15,9 1 0,9-1 0,10 1 8,8-3 18,6-2 1,6-3 2,6-3 1,5-2-5,3 0-11,4 0-12,2 0-11,2 0-9,0 0-5,0 0-5,0 0-7,-5 0-3,-9 0 28,-9 0 10,-10 0 0,-4-2 0,-1-3 0,1-3 0,-1-2 0,2-3 0,3 1 0,4-1 0,2 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07299667596817" units="cm"/>
      <inkml:brushProperty name="height" value="0.0090729966759681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34616 119400 816,'0'26'-36,"0"4"2	,0 3 2,0 3 2,1-2 6,4-6 9,3-6 10,3-6 10,3 1 10,3 9 11,3 10 10,4 10 10,2 5 3,4 4-2,3 3-4,3 3-3,1-1-8,1-2-15,-1-3-14,1-3-13,-2-7-8,-3-9 1,-4-10-1,-2-8 0,-5-6-8,-7 1-18,-5-1-18,-7 1-17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562002658844" units="cm"/>
      <inkml:brushProperty name="height" value="0.01056200265884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34266 119250 701,'-25'-22'-17,"0"6"9	,0 7 9,0 6 9,3 10 6,6 17 0,7 15 0,6 16 2,3 9 2,0 3 4,0 3 4,0 4 4,0 1 1,0 0-3,0 0-2,0 0-2,0-2-8,0-3-10,0-3-13,0-2-11,1-8-10,4-8-8,3-10-8,3-9-7,1-9-6,1-5-6,-1-7-4,1-5-5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01958625763655" units="cm"/>
      <inkml:brushProperty name="height" value="0.0090195862576365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33116 119800 821,'-21'0'-46,"11"0"24	,8 0 23,10 0 24,7 1 12,7 4 1,6 3 0,7 3 1,4-1-5,3-2-11,3-3-12,4-3-10,1-2-13,0 0-14,0 0-14,0 0-13,-3 0-8,-7 0-5,-5 0-3,-7 0 11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38142015784979" units="cm"/>
      <inkml:brushProperty name="height" value="0.013814201578497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33566 119100 536,'-2'-69'-50,"-2"13"7	,-4 12 7,-3 13 31,0 7 5,3 4 0,3 3 0,4 3 0,-1 6 0,-2 9 18,-4 10 10,-3 10 3,0 10 1,3 13 1,3 12 0,4 13 0,-1 12 0,-2 13 2,-4 12 0,-3 13 2,0 1-1,3-9 0,3-10-1,4-8 0,1-14-3,0-15-5,0-15-6,0-16-6,-2-1-6,-2 17-5,-4 15-8,-3 16-5,0 2-6,3-8-6,3-10-6,4-9-5,2-13-9,4-16-11,3-15-13,3-15-11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80059490352869" units="cm"/>
      <inkml:brushProperty name="height" value="0.0078005949035286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31516 119400 949,'70'3'-29,"-9"6"13	,-9 7 11,-10 6 13,-6 3 4,-3 0-3,-4 0-5,-2 0-4,-4 0 0,-2 0 2,-4 0 1,-3 0 3,-5 3 2,-6 6-1,-6 7 2,-6 6 0,-7 3-1,-6 0-2,-6 0-3,-6 0-2,-1-2-1,7-3 1,6-3 1,7-2 0,2-6-3,1-6-9,-1-6-10,1-6-8,1-2-11,3 3-10,3 3-12,4 4-10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82918930053711" units="cm"/>
      <inkml:brushProperty name="height" value="0.0078291893005371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30716 120150 946,'-2'21'-2,"-2"-5"-3	,-4-7-4,-3-5-3,1-3 0,7 4 5,6 3 4,7 3 5,7-1 4,10-2 3,8-3 3,11-3 3,4-2 0,0 0-1,0 0-3,0 0-1,0-2-4,0-3-3,0-3-3,0-2-5,-2-1-7,-2 3-14,-4 3-12,-3 4-13,-5 1-9,-6 0-4,-6 0 30,-6 0 34,-4-2 0,1-3 0,-1-3 0,1-2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30616 119800 999,'73'21'-36,"-2"-5"8	,-4-7 10,-3-5 10,-3-4 5,-3 0 3,-4 0 3,-2 0 3,-4 0-5,-2 0-11,-4 0-12,-3 0-11,-5 0-10,-6 0-8,-6 0 44,-6 0 7,-7 0 0,-6 0 0,-6 0 0,-6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32702961564064" units="cm"/>
      <inkml:brushProperty name="height" value="0.013270296156406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29116 118750 558,'1'29'3,"4"10"5	,3 10 5,3 9 3,1 6 3,1 3 1,-1 3 0,1 4 0,2-1-2,7-3-3,6-3-3,7-2-5,2-6-3,1-6-6,-1-6-6,1-6-6,-4-9-4,-6-8-4,-6-10-4,-6-9-3,-4-5-2,1 0 1,-1 0 0,1 0 0,-4 3 5,-6 6 7,-6 7 8,-6 6 9,-2 7 6,3 10 8,3 10 6,4 9 8,1 6 3,0 3 1,0 3 2,0 4 1,0 5 1,0 10-2,0 10 0,0 9-1,0 4-1,0 1-1,0-1-2,0 1-2,0-1-2,0 1-3,0-1-3,0 1-3,0-1-3,0 1-2,0-1-1,0 1-3,-2-4-2,-2-6-3,-4-6-1,-3-6-2,-2-9-3,1-8 0,-1-10-1,1-9-1,1-9 0,3-5 0,3-7 0,4-5 1,1-11-1,0-11-1,0-14-1,0-11-1,1-7-10,4 0-21,3 0-18,3 0-21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9633859246969" units="cm"/>
      <inkml:brushProperty name="height" value="0.010963385924696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27566 122450 675,'22'1'1,"-7"4"3	,-5 3 2,-7 3 2,-3 4 4,0 7 5,0 6 4,0 7 5,1 4 2,4 3-2,3 3 0,3 4-1,0-1-2,-3-3-2,-4-3-3,-2-2-3,1-6-1,6-6-3,7-6-1,6-6-2,3-7-4,0-6-3,0-6-6,0-6-3,1-7-4,4-6-3,3-6-2,3-6-1,0-6-2,-3-2 0,-4-3 0,-2-3 1,-2-1 1,0 4 1,0 3 2,0 3 1,-3 1 1,-7 1 0,-5-1 1,-7 1 1,-3-1-1,0 1-1,0-1 0,0 1-1,-3 2-3,-7 7-3,-5 6-5,-7 7-3,-5 4-5,-2 3-2,-4 3 18,-3 4 17,1 1 0,7 0 0,6 0 0,7 0 0,1 0 0,-3 0 0,-4 0 0,-2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69953276216984" units="cm"/>
      <inkml:brushProperty name="height" value="0.0096995327621698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26716 122250 763,'48'21'2,"-2"-5"4	,-4-7 5,-3-5 3,-2-4 3,1 0 1,-1 0 0,1 0 0,-2 1-1,-3 4-2,-4 3-3,-2 3-4,-4 1-1,-2 1-1,-4-1 0,-3 1-1,-3-1-1,-3 1 1,-4-1 0,-2 1 1,-2 1 0,0 3 0,0 3-1,0 4 0,-2 2-1,-2 4 0,-4 3-1,-3 3 0,-3 1-3,-3 1-9,-4-1-6,-2 1-9,-1-3-3,4-2-2,3-3 0,3-3-2,1-4-4,1-3-9,-1-3-10,1-2-8,-1-5-2,1-2 60,-1-3 4,1-3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32228 67950 999,'2'21'-54,"2"-5"16	,4-7 14,3-5 15,3-4 9,3 0-1,4 0 0,2 0 0,5-2-2,7-3-2,5-3-3,7-2-3,3-1-6,0 3-10,0 3-9,0 4 21,-3-1 15,-6-3 0,-7-3 0,-6-2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32023831829429" units="cm"/>
      <inkml:brushProperty name="height" value="0.013202383182942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25916 121950 561,'23'48'11,"-2"-3"4	,-4-3 4,-3-2 4,-2-3 5,1 1 2,-1-1 4,1 1 3,-2 2 1,-3 7-1,-4 6-2,-2 7-1,-4 2-3,-2 1-6,-4-1-5,-3 1-6,-3-1-7,-3 1-7,-4-1-8,-2 1-9,-2-4-8,0-6-13,0-6-10,0-6-11,3-6-6,6-2 1,7-3 0,6-3 1,1-6 2,-2-5 6,-4-7 43,-3-5 12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61714531108737" units="cm"/>
      <inkml:brushProperty name="height" value="0.0076171453110873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25266 122800 972,'1'68'-2,"4"-11"-5	,3-14-4,3-11-4,1-11 1,1-5 8,-1-7 7,1-5 7,1-3 3,3 4-1,3 3 0,4 3-2,-1-4 0,-2-8-2,-4-10-1,-3-9-2,-3-7-1,-3-3 0,-4-3 1,-2-2 1,-2-1-3,0 3-1,0 3-4,0 4-2,0 1-4,0 0-7,0 0-5,0 0-7,-2 3-2,-2 6-1,-4 7 1,-3 6-1,-2 3 0,1 0 8,-1 0 24,1 0 0,-2 3 0,-3 6 0,-4 7 0,-2 6 0,-1-1 0,4-5 0,3-7 0,3-5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0707095116377" units="cm"/>
      <inkml:brushProperty name="height" value="0.010070709511637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25116 122050 735,'-24'3'-53,"4"6"26	,3 7 27,3 6 26,1 4 14,1 4 1,-1 3 1,1 3 1,1-1-3,3-2-5,3-3-6,4-3-6,-4 4-6,-9 13-9,-9 12-7,-10 13-10,-2 4-2,7-3 1,6-3 1,7-2 2,4-6-7,3-6-15,3-6-15,4-6-14,1-7-9,0-6 1,0-6-1,0-6 9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5114590153098" units="cm"/>
      <inkml:brushProperty name="height" value="0.011511459015309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24516 122300 643,'23'3'2,"-2"6"8	,-4 7 9,-3 6 7,0 3 6,3 0 1,3 0 1,4 0 2,2 3-1,4 6-5,3 7-4,3 6-4,1 1-4,1-3-3,-1-3-4,1-2-3,-2-3-10,-3 1-13,-4-1-13,-2 1-15,-4-4-10,-2-6-9,-4-6-7,-3-6-9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627122759819" units="cm"/>
      <inkml:brushProperty name="height" value="0.01162712275981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24166 122050 637,'-46'26'27,"11"4"1	,8 3 1,10 3 1,4 4 2,1 7 1,-1 6 3,1 7 2,-1 8-3,1 14-6,-1 11-6,1 14-7,1-1-10,3-12-11,3-13-13,4-12-12,2-12-11,4-8-8,3-10-9,3-9-8,1-7-3,1-3 3,-1-3 3,1-2 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23616 121650 999,'0'23'-50,"0"-3"7	,0-3 5,0-2 7,0 0 6,0 7 8,0 6 8,0 7 7,0 0 1,0-2-5,0-3-5,0-3-5,0-4 16,0-3 0,0-3 0,0-2 0,0-3 0,0 1 0,0-1 0,0 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46319848299026" units="cm"/>
      <inkml:brushProperty name="height" value="0.0094631984829902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23166 121550 782,'22'23'3,"-7"-3"5	,-5-3 5,-7-2 5,-3 0 5,0 7 3,0 6 4,0 7 3,0 0-2,0-2-11,0-3-9,0-3-9,0-4-10,0-3-6,0-3-8,0-2-8,0-1-4,0 3-5,0 3-3,0 4-3,0-1-5,0-3-5,0-3-4,0-2 44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78291127830744" units="cm"/>
      <inkml:brushProperty name="height" value="0.0097829112783074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22266 122900 757,'1'-46'5,"4"10"4	,3 10 4,3 9 4,4 6 2,7 3-1,6 3 1,7 4-1,4-1 2,3-3 2,3-3 3,4-2 3,1-3-6,0 1-14,0-1-15,0 1-13,-2-1-13,-2 1-10,-4-1-9,-3 1-11,-5-3-5,-6-2 1,-6-3 1,-6-3 52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708836235106" units="cm"/>
      <inkml:brushProperty name="height" value="0.01270883623510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22716 121700 582,'-2'73'-1,"-2"-3"8	,-4-3 9,-3-2 8,0 3 6,3 14 2,3 11 2,4 14 2,1 10 1,0 9-2,0 10 0,0 10 0,1-3-4,4-11-6,3-14-5,3-11-6,0-12-6,-3-9-9,-4-10-6,-2-8-8,-4-12-12,-2-12-16,-4-13-17,-3-12-15,0-10-6,3-6 6,3-6 6,4-6 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55063460767269" units="cm"/>
      <inkml:brushProperty name="height" value="0.0085506346076726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21566 122050 866,'22'45'-5,"-7"-9"-8	,-5-10-10,-7-8-8,-2-1 0,4 9 11,3 10 11,3 10 10,0 5 10,-3 4 8,-4 3 8,-2 3 9,-4 3 1,-2 3-4,-4 3-6,-3 4-4,-3 1-5,-3 0-3,-4 0-4,-2 0-4,-2-4-7,0-5-10,0-7-12,0-5-11,3-9-10,6-9-10,7-10-11,6-8-9,1-8 21,-2-2 52,-4-3 0,-3-3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32178 67650 999,'24'0'-82,"-4"0"9	,-3 0 11,-3 0 29,0 0 33,3 0 0,4 0 0,2 0 0,5 0 0,7 0 0,5 0 0,7 0 0,0 0 0,-6 0 0,-7 0 0,-6 0 0,-3 0 0,0 0 0,0 0 0,0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20766 122850 999,'1'23'-3,"4"-3"-6	,3-3-7,3-2-6,0 0-6,-3 7-5,-4 6-5,-2 7-6,-1-1 1,4-6 30,3-6 13,3-6 0,3-6 0,3-2 0,3-3 0,4-3 0,-1-6 0,-2-5 0,-4-7 0,-3-5 0,-2-6 0,1-3 0,-1-3 0,1-2 0,-1-3 0,1 1 0,-1-1 0,1 1 0,-4 2 0,-6 7 0,-6 6 0,-6 7 0,-4 2 0,1 1 0,-1-1 0,1 1 0,-2 1 0,-3 3 0,-4 3 0,-2 4 0,-1 2 0,4 4 0,3 3 0,3 3 0,3 1 0,3 1 0,3-1 0,4 1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1513486802578" units="cm"/>
      <inkml:brushProperty name="height" value="0.008151348680257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20816 122000 908,'-47'26'-76,"6"4"29	,7 3 27,6 3 29,3 4 16,0 7 2,0 6 4,0 7 3,0 2 0,0 1-6,0-1-6,0 1-5,0-1-9,0 1-16,0-1-14,0 1-15,3-6-8,6-8-1,7-10-3,6-9-1,3-7-1,0-3 40,0-3 11,0-2 0,0-3 0,0 1 0,0-1 0,0 1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85758066922426" units="cm"/>
      <inkml:brushProperty name="height" value="0.0078575806692242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20166 122150 942,'23'3'-16,"-2"6"6	,-4 7 5,-3 6 5,1 4 5,7 4 4,6 3 5,7 3 5,1 3-1,-3 3-5,-4 3-5,-2 4-6,-1 1-6,4 0-8,3 0-8,3 0-9,-2-2-9,-6-3-11,-6-3-10,-6-2-12,-4-8 61,1-8 10,-1-10 0,1-9 0,-2-4 0,-3 4 0,-4 3 0,-2 3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69277585297823" units="cm"/>
      <inkml:brushProperty name="height" value="0.0086927758529782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19766 122000 852,'-24'0'-57,"4"0"3	,3 0 4,3 0 2,1 1 44,1 4 4,-1 3 0,1 3 0,1 1 0,3 1 0,3-1 0,4 1 0,-1 2 4,-2 7 30,-4 6 1,-3 7 3,0 7 0,3 9-1,3 10-1,4 10-2,1 7-2,0 6-5,0 7-6,0 6-5,1-2-7,4-9-12,3-10-10,3-8-10,4-11-11,7-8-9,6-10-9,7-9-10,-1-9-4,-6-5 1,-6-7 65,-6-5 0,-4-6 0,1-3 0,-1-3 0,1-2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13662260770798" units="cm"/>
      <inkml:brushProperty name="height" value="0.0081366226077079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18616 122600 910,'3'-22'-8,"6"6"10	,7 7 11,6 6 11,4 3 1,4 0-7,3 0-7,3 0-7,3 0-5,3 0-5,3 0-3,4 0-5,2 0-7,4 0-8,3 0-10,3 0-8,-5-2-5,-12-3 0,-13-3 5,-12-2 47,-7-1 0,1 3 0,-1 3 0,1 4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4306276664138" units="cm"/>
      <inkml:brushProperty name="height" value="0.011430627666413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18916 121450 648,'0'29'-23,"0"10"10	,0 10 10,0 9 9,1 6 8,4 3 6,3 3 5,3 4 6,1 5 4,1 10 3,-1 10 1,1 9 4,-2 1-3,-3-6-7,-4-6-7,-2-6-6,-2-4-7,0 1-6,0-1-6,0 1-7,0-4-7,0-6-6,0-6-8,0-6-6,0-9-4,0-8-4,0-10-2,0-9-3,-2-9-2,-2-5-2,-4-7-1,-3-5-2,-2-4 6,1 0 47,-1 0 0,1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94549412280321" units="cm"/>
      <inkml:brushProperty name="height" value="0.0099454941228032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26016 118500 744,'0'71'7,"0"-5"4	,0-7 2,0-5 4,0-3 4,0 4 4,0 3 5,0 3 5,3-2-2,6-6-8,7-6-7,6-6-8,4-9-4,4-8-3,3-10-1,3-9-3,3-5-2,3 0-1,3 0-3,4 0-1,-1-7-4,-2-11-3,-4-14-3,-3-11-4,-5-7-3,-6 0 1,-6 0-1,-6 0-1,-5 0 1,-3 0 2,-4 0 2,-2 0 2,-5 0 0,-7 0 0,-5 0 0,-7 0-1,-5 3 1,-2 6 0,-4 7-1,-3 6 1,-2 6 9,1 6 10,-1 7 0,1 6 0,1 6 0,3 6 0,3 7 0,4 6 0,1 1 0,0-3 0,0-3 0,0-2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70764797925949" units="cm"/>
      <inkml:brushProperty name="height" value="0.0077076479792594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24966 118200 961,'4'23'-3,"11"-3"-3	,8-3-4,10-2-5,4-5 0,1-2 5,-1-3 3,1-3 4,-1-1 2,1 4 1,-1 3 1,1 3 1,-2 1 0,-3 1-1,-4-1-1,-2 1-1,-7 2 2,-9 7 2,-9 6 4,-10 7 3,-8 2 2,-6 1 1,-6-1 0,-6 1 1,-4 1-2,1 3-3,-1 3-3,1 4-3,1-1-4,3-3-7,3-3-5,4-2-7,4-5-8,6-2-12,7-3-13,6-3-11,3-4 12,0-3 52,0-3 0,0-2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8702828660607" units="cm"/>
      <inkml:brushProperty name="height" value="0.012870282866060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23266 118150 575,'25'21'2,"0"-5"4	,0-7 3,0-5 4,3-3 5,6 4 4,7 3 4,6 3 5,3 3 1,0 3-1,0 3-1,0 4-2,-3 1 0,-7 0 0,-5 0 2,-7 0 0,-5-2-3,-2-3-8,-4-3-8,-3-2-8,-3 0-6,-3 7-7,-4 6-6,-2 7-6,-5 4-5,-7 3-2,-5 3-3,-7 4-3,-6 1-1,-7 0-1,-5 0 0,-7 0-1,0-4 2,6-5 3,7-7 4,6-5 4,4-8 5,4-5 6,3-7 5,3-5 7,3-3 3,3 4 3,3 3 2,4 3 3,2-1 3,4-2 2,3-3 4,3-3 4,4-1 1,7 4 0,6 3 1,7 3-1,5 1-2,7 1-8,6-1-8,7 1-6,2-3-5,1-2-4,-1-3-2,1-3-3,-1-4-2,1-3 0,-1-3 0,1-2 0,-7-3-5,-12 1-11,-13-1-10,-12 1-10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22516 119000 999,'-22'45'-3,"6"-9"-8	,7-10-7,6-8-8,7-8 3,11-2 13,8-3 12,10-3 12,4-2 1,1 0-11,-1 0-11,1 0-11,-2 0-10,-3 0-9,-4 0-8,-2 0-10,-4-2 52,-2-3 3,-4-3 0,-3-2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61609943583608" units="cm"/>
      <inkml:brushProperty name="height" value="0.0076160994358360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31878 67400 972,'2'23'-5,"2"-3"-10	,4-3-10,3-2-10,0 0-5,-3 7 4,-3 6 1,-4 7 3,-1 2 12,0 1 20,0-1 10,0 1 24,0-1 8,0 1-3,0-1-1,0 1-2,0 1-6,0 3-8,0 3-8,0 4-9,-1-1-10,-4-3-13,-3-3-12,-3-2-14,-1-6-7,-1-6-1,1-6-2,-1-6 38,1-4 16,-1 1 0,1-1 0,-1 1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22566 118450 999,'23'21'0,"-2"-5"-2	,-4-7-2,-3-5 0,1-3-1,7 4 3,6 3 2,7 3 2,1-1-2,-3-2-8,-4-3-7,-2-3-6,-4-1-12,-2 4-16,-4 3-16,-3 3 22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90295596420765" units="cm"/>
      <inkml:brushProperty name="height" value="0.0099029559642076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22116 117950 747,'45'28'0,"-9"6"0	,-9 7-1,-10 6 0,-6 6 0,-3 6 3,-4 7 1,-2 6 3,-7 6 5,-9 6 11,-9 7 10,-10 6 10,-5-1 2,1-5-9,-1-7-7,1-5-8,1-9-10,3-9-10,3-10-10,4-8-10,2-9-13,4-6-14,3-6-13,3-6-15,3-7-3,3-6 5,3-6 30,4-6 43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21516 118250 999,'-27'25'-1,"-2"0"-4	,-4 0-3,-3 0-2,-2 3 0,1 6 4,-1 7 6,1 6 4,-1 4-1,1 4-6,-1 3-6,1 3-7,2-2-9,7-6-13,6-6-12,7-6-12,2-7 49,1-6 13,-1-6 0,1-6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01440328359604" units="cm"/>
      <inkml:brushProperty name="height" value="0.0080144032835960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21016 118150 924,'25'51'-1,"0"4"-2	,0 3-1,0 3-3,0 3 5,0 3 8,0 3 11,0 4 9,0-3-1,0-5-11,0-7-9,0-5-12,-2-6-13,-2-3-16,-4-3-17,-3-2-15,-2-8-8,1-8 29,-1-10 47,1-9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20716 117900 999,'0'25'-24,"0"0"4	,0 0 3,0 0 4,-3 4 5,-7 10 7,-5 10 7,-7 9 6,-2 7 1,4 7-4,3 6-4,3 7-5,1-1-7,1-6-10,-1-6-11,1-6-10,1-9-3,3-8 4,3-10 5,4-9 21,2-9 11,4-5 0,3-7 0,3-5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69504548609257" units="cm"/>
      <inkml:brushProperty name="height" value="0.0086950454860925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20366 117350 851,'0'48'2,"0"-3"4	,0-3 4,0-2 4,-2-3 3,-2 1 3,-4-1 4,-3 1 3,0-1-6,3 1-13,3-1-15,4 1-13,-1-4-15,-2-6-16,-4-6-16,-3-6-17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19966 117350 999,'-22'93'-41,"6"-11"8	,7-14 8,6-11 10,3-12-1,0-9-8,0-10-10,0-8-8,0-6 23,0 1 19,0-1 0,0 1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6762535870075" units="cm"/>
      <inkml:brushProperty name="height" value="0.010676253587007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18766 118550 693,'0'-24'0,"0"4"-1	,0 3 0,0 3-1,1 1 3,4 1 4,3-1 7,3 1 4,6 2 5,10 7 5,8 6 5,11 7 4,4 0 1,0-2-4,0-3-3,0-3-3,3-2-6,6 0-6,7 0-8,6 0-6,0-2-9,-7-3-12,-5-3-13,-7-2-11,-8-3-10,-9 1-7,-9-1-6,-10 1-8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56097132712603" units="cm"/>
      <inkml:brushProperty name="height" value="0.015609713271260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19316 117350 474,'-2'26'0,"-2"4"0	,-4 3 0,-3 3 0,0 4 2,3 7 4,3 6 5,4 7 4,-1 7 3,-2 9 4,-4 10 4,-3 10 2,-2 8 4,1 10 1,-1 10 2,1 9 3,1 1 0,3-6 2,3-6 1,4-6 0,1-9-3,0-8-9,0-10-8,0-9-10,0-18-17,0-24-27,0-26-27,0-24-28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30375530570745" units="cm"/>
      <inkml:brushProperty name="height" value="0.013037553057074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16316 117550 568,'-28'-2'0,"-7"-3"0	,-5-3 0,-7-2 0,-5-3-1,-2 1-2,-4-1-1,-3 1-1,-3-1 1,-3 1 4,-4-1 6,-2 1 4,-1 1 3,4 3 0,3 3-1,3 4 1,3 4-1,3 6 0,3 7 0,4 6-1,2 6 1,4 6-1,3 7 0,3 6 0,3 7 0,3 10 1,3 10 1,4 9 1,2 6 1,4 3 1,3 3 0,3 4 1,4 1 0,7 0 1,6 0 0,7 0 1,7-5-2,10-9 0,8-10-2,11-8-1,7-9-2,6-6-2,7-6-2,6-6-1,6-7-4,6-6-2,7-6-5,6-6-3,3-7-4,0-6-4,0-6-5,0-6-3,-8-6-2,-15-2 1,-17-3 2,-14-3 1,-7-10 0,3-16-4,3-15-3,4-15-3,-4-9-2,-9 1-1,-9-1 0,-10 1 0,-8 1-2,-6 3-2,-6 3-1,-6 4-3,-5 4 35,-3 6 7,-4 7 0,-2 6 0,-1 6 0,4 6 0,3 7 0,3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3355950191617" units="cm"/>
      <inkml:brushProperty name="height" value="0.008335595019161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50978 26050 888,'22'4'-5,"-6"10"-11	,-7 10-11,-6 9-10,-3 4 2,0 1 16,0-1 16,0 1 16,-1 1 6,-4 3-2,-3 3-3,-3 4-2,-1-3-5,-1-5-7,1-7-5,-1-5-7,1-6-3,-1-3 1,1-3 2,-1-2 1,2-6-1,3-6-6,4-6-4,2-6-6,5-7 15,7-6 13,5-6 0,7-6 0,5-6 0,2-2 0,4-3 0,3-3 0,3-2 0,3 0 0,4 0 0,2 0 0,-1 4 0,-6 10 0,-7 10 0,-6 9 0,-6 7 0,-6 7 12,-7 6 1,-6 7 2,-3 4 0,0 3-1,0 3 0,0 4-1,-1 2-1,-4 4 1,-3 3 1,-3 3-1,-3-1-2,-3-2-6,-3-3-5,-4-3-5,1-4-4,2-3-3,4-3-2,3-2-2,2-5 1,-1-2 2,1-3 5,-1-3 3,2-1 1,3 4-1,4 3 0,2 3-1,4-1 5,2-2 11,4-3 12,3-3 10,3-1 6,3 4 1,4 3 0,2 3 2,2-1-7,0-2-12,0-3-12,0-3-11,0-2-7,0 0 1,0 0-1,0 0 1,-1 0-5,-4 0-12,-3 0-11,-3 0-11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31778 67350 999,'-25'4'-11,"0"10"-22	,0 10-22,0 9-23,-1 4 5,-4 1 73,-3-1 0,-3 1 0,-1 1 0,-1 3 0,1 3 0,-1 4 0,4-1 0,6-3 0,6-3 0,6-2 0,4-8 0,-1-8 0,1-10 0,-1-9 0,1-4 0,-1 4 0,1 3 0,-1 3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52053163200617" units="cm"/>
      <inkml:brushProperty name="height" value="0.0095205316320061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15266 117950 778,'3'-22'-2,"6"6"9	,7 7 9,6 6 9,6 3 5,6 0-2,7 0-1,6 0-1,0 0-3,-7 0-6,-5 0-4,-7 0-5,-5 1-5,-2 4-3,-4 3-5,-3 3-5,-5 6-3,-6 9-3,-6 10-5,-6 10-3,-7 2-2,-6-3-3,-6-3-2,-6-2-1,-2-5-1,3-2-1,3-3 0,4-3-1,2-6 2,4-5 4,3-7 18,3-5 11,3-3 0,3 4 0,3 3 0,4 3 0,7 1 0,13 1 0,12-1 0,13 1 0,6-1 6,0 1 12,0-1 1,0 1 1,-2-1-2,-2 1-2,-4-1-2,-3 1-3,-3-1-3,-3 1-4,-4-1-4,-2 1-3,-7 1 0,-9 3 1,-9 3 3,-10 4 2,-9 2 1,-10 4-2,-9 3 0,-9 3-2,-7-2 0,-2-6-2,-4-6-2,-3-6 0,0-6-5,3-2-8,3-3-8,4-3-7,5-4-5,11-3 29,8-3 8,10-2 0,6-5 0,3-2 0,3-3 0,4-3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6283373683691" units="cm"/>
      <inkml:brushProperty name="height" value="0.012628337368369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14516 104100 586,'70'-21'-5,"-9"10"1	,-9 10 2,-10 9 2,-6 4-1,-3 1-3,-4-1-3,-2 1-4,-4 2 1,-2 7 4,-4 6 4,-3 7 4,-6 5-1,-10 7-6,-9 6-6,-9 7-7,-8 0-2,-7-2 0,-5-3 1,-7-3 14,0-6 5,6-5 0,7-7 0,6-5 0,6-6 0,6-3 0,7-3 0,6-2 2,7-5 19,11-2 4,8-3 3,10-3 3,7-2-1,7 0-6,6 0-5,7 0-7,2-4-3,1-5-4,-1-7-4,1-5-3,-1-4-2,1 0-1,-1 0-3,1 0 0,-4-4-2,-6-5-3,-6-7-1,-6-5-2,-7-6 0,-6-3 1,-6-3 2,-6-2 0,-8-3 2,-10 1 1,-9-1 1,-9 1 0,-10 2 2,-9 7 0,-9 6 1,-10 7 1,-6 4 1,-3 3 2,-4 3 2,-2 4 0,-2 2 0,0 4 0,0 3 0,0 3 0,1 3 0,4 3 0,3 3 0,3 4 8,4 5 9,7 10 5,6 10 2,7 9 5,2 9 1,1 9 0,-1 10-1,1 10 0,2 5 0,7 4 0,6 3 1,7 3 0,5-1 0,7-2-1,6-3-2,7-3-1,4-7-2,3-9-3,3-10-3,4-8-3,5-9-3,11-6-3,8-6-2,10-6-2,6-6-3,3-2-5,3-3-4,4-3-4,2-7-4,4-9-4,3-10-2,3-8-5,3-11-5,3-8-10,3-10-8,4-9-9,-9 2-3,-18 17 4,-19 15 5,-18 16 4,-10 4 3,0-6 28,0-6 17,0-6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2207598760724" units="cm"/>
      <inkml:brushProperty name="height" value="0.012220759876072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14866 100100 606,'-50'-69'-17,"0"13"0	,0 12 2,0 13 1,0 7 3,0 4 6,0 3 5,0 3 6,0 6 3,0 9 1,0 10 1,0 10 1,0 8 2,0 10 0,0 10 2,0 9 0,1 6 1,4 3 1,3 3 0,3 4 1,3 1 1,3 0 0,3 0 2,4 0 0,4 3 0,6 6 0,7 7 0,6 6-1,3-1-1,0-5-1,0-7-3,0-5-2,6-4-1,13 0-2,12 0-1,13 0-2,7-7-1,4-11-4,3-14-2,3-11-4,1-12-2,1-9-2,-1-10-3,1-8-2,-1-12-2,1-12-1,-1-13 1,1-12-2,-1-10 1,1-6 0,-1-6 1,1-6 0,-4-4-3,-6 1-4,-6-1-6,-6 1-5,-8 1-6,-10 3-4,-9 3-6,-9 4-5,-5 7-2,0 13 3,0 12 45,0 13 7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55889839679003" units="cm"/>
      <inkml:brushProperty name="height" value="0.0095588983967900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14266 100300 774,'-2'26'0,"-2"4"5	,-4 3 7,-3 3 5,-2 4 5,1 7 4,-1 6 5,1 7 4,1 7-2,3 9-11,3 10-10,4 10-10,1 0-3,0-5 1,0-7 4,0-5 1,0-12-4,0-16-13,0-15-12,0-15-13,0-9-10,0 1-11,0-1-11,0 1-10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35166 114950 999,'-22'1'0,"6"4"-3	,7 3-2,6 3-2,6-1-1,6-2 1,7-3 1,6-3 1,4-2 1,4 0 2,3 0 2,3 0 2,1 1 3,1 4 2,-1 3 2,1 3 2,1-1-4,3-2-11,3-3-10,4-3-12,-1-1-8,-2 4-7,-4 3-7,-3 3-7,-5-1 34,-6-2 21,-6-3 0,-6-3 0,-4-2 0,1 0 0,-1 0 0,1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17999430000782" units="cm"/>
      <inkml:brushProperty name="height" value="0.0081799943000078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34666 114550 905,'0'-27'-81,"0"-3"22	,0-3 23,0-2 21,-3-1 13,-7 3 3,-5 3 2,-7 4 4,-2 2 2,4 4 0,3 3 1,3 3-1,0 3-1,-3 3-6,-4 3-5,-2 4-5,-2 4-3,0 6 1,0 7 1,0 6 0,0 4 0,0 4 1,0 3 0,0 3 1,1 3 1,4 3 3,3 3 3,3 4 0,3-1 2,3-3 3,3-3 1,4-2 2,2-5 2,4-2 1,3-3 1,3-3 2,3-6 0,3-5-1,3-7 0,4-5-2,1-4-1,0 0-1,0 0-1,0 0-2,0-5-1,0-9-3,0-10-1,0-8-3,0-6-3,0 1-2,0-1-2,0 1-3,-2 1-1,-2 3 1,-4 3 0,-3 4 2,-3 1 0,-3 0 1,-4 0 2,-2 0 1,-2 4 5,0 10 6,0 10 9,0 9 6,0 7 4,0 7 0,0 6-1,0 7-1,0 4 1,0 3 0,0 3 1,0 4 1,0-1-3,0-3-6,0-3-8,0-2-5,0-5-10,0-2-8,0-3-11,0-3-9,1-6-9,4-5-8,3-7-7,3-5-8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69833787530661" units="cm"/>
      <inkml:brushProperty name="height" value="0.0096983378753066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33466 114850 763,'22'3'-38,"-7"6"0	,-5 7 0,-7 6 0,0 3 5,6 0 27,7 0 6,6 0 0,1 0 0,-2 0 0,-4 0 0,-3 0 0,-2-2 0,1-3 0,-1-3 0,1-2 0,-1-6 0,1-6 0,-1-6 0,1-6 0,-2-7 3,-3-6 4,-4-6-1,-2-6 0,-2-7-2,0-6 0,0-6-2,0-6 0,0-4-1,0 1-1,0-1 0,0 1-1,0-3-1,0-2 0,0-3 1,0-3-1,0 2 1,0 10-1,0 10 1,0 9 0,0 4 2,0 1 6,0-1 5,0 1 5,1-1 2,4 1-1,3-1 0,3 1-1,1 2 1,1 7 1,-1 6 2,1 7 1,1 2 0,3 1 0,3-1-2,4 1 0,2 1-1,4 3-2,3 3 0,3 4-1,3 2-2,3 4-1,3 3-1,4 3-1,-1-1-3,-2-2-4,-4-3-2,-3-3-5,-2-2-3,1 0-4,-1 0-2,1 0-4,-2 0-6,-3 0-5,-4 0-8,-2 0-5,-4 3-8,-2 6-5,-4 7-7,-3 6-5,-2-1 34,1-5 31,-1-7 0,1-5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98768643289804" units="cm"/>
      <inkml:brushProperty name="height" value="0.0079876864328980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36116 114000 927,'-25'3'-23,"0"6"8	,0 7 7,0 6 7,-2 1 5,-2-3 2,-4-3 1,-3-2 3,-3-1-1,-3 3 1,-4 3-1,-2 4 1,-1-1-1,4-3 0,3-3 0,3-2 1,3-3-2,3 1-2,3-1-3,4 1-3,4-1-1,6 1-1,7-1-1,6 1-1,1 1 0,-2 3 2,-4 3 0,-3 4 1,0-1 0,3-3 1,3-3-1,4-2 0,1-3 1,0 1-1,0-1 0,0 1 0,1-1-1,4 1-1,3-1 0,3 1-1,6-1-3,10 1-5,8-1-4,11 1-5,5-3-6,4-2-5,3-3-6,3-3-6,-2-1-4,-6 4 26,-6 3 22,-6 3 0,-5 1 0,-3 1 0,-4-1 0,-2 1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19367077201605" units="cm"/>
      <inkml:brushProperty name="height" value="0.0081936707720160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42166 114400 904,'22'23'-11,"-7"-3"-20	,-5-3-22,-7-2-20,-5 0 15,-2 7 58,-4 6 0,-3 7 0,-2 4 0,1 3 0,-1 3 5,1 4 28,-2-1-2,-3-3-6,-4-3-4,-2-2-7,1-6-4,6-6-3,7-6-3,6-6-3,1-4-2,-2 1-3,-4-1-3,-3 1-2,0-4-4,3-6-7,3-6-8,4-6-6,2-6-1,4-2 35,3-3 0,3-3 0,3-1 0,3 4 0,3 3 0,4 3 0,2-1 0,4-2 0,3-3 0,3-3 0,0-1 0,-3 4 0,-4 3 0,-2 3 0,-2 3 0,0 3 0,0 3 0,0 4 0,-2 1 25,-2 0 6,-4 0-1,-3 0-2,-3 1-1,-3 4-1,-4 3 0,-2 3-1,-2 3-1,0 3-4,0 3-3,0 4-3,-3-1-6,-7-3-7,-5-3-7,-7-2-8,-3-1-6,0 3-4,0 3-5,0 4-5,1-3-1,4-5 0,3-7 1,3-5 1,4-3 8,7 4 14,6 3 15,7 3 15,2 1 8,1 1 0,-1-1 1,1 1 0,1-1 0,3 1-2,3-1-1,4 1-2,-1-1-1,-2 1-2,-4-1-2,-3 1-2,0-1-8,3 1-10,3-1-12,4 1-11,1-3-14,0-2-14,0-3-15,0-3-14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41816 114150 999,'-69'26'-71,"13"4"28	,12 3 30,13 3 28,4 3 13,-2 3-4,-4 3-4,-3 4-3,-2 1-4,1 0-6,-1 0-4,1 0-5,2-2-3,7-3 0,6-3 1,7-2 0,4-6-8,3-6-14,3-6-14,4-6-15,-1-4-8,-2 1 30,-4-1 33,-3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31278 67500 999,'24'3'-39,"-4"6"8	,-3 7 8,-3 6 7,0 3 7,3 0 4,4 0 4,2 0 5,2 1 2,0 4-1,0 3-1,0 3 0,0-2-5,0-6-10,0-6-9,0-6-9,-1-4-8,-4 1-6,-3-1 35,-3 1 8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41367167979479" units="cm"/>
      <inkml:brushProperty name="height" value="0.0094136716797947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41116 114150 786,'23'1'-106,"-2"4"16	,-4 3 90,-3 3 0,1 4 0,7 7 0,6 6 0,7 7 0,2 5 0,1 7 11,-1 6 50,1 7-2,-1 0-2,1-2-2,-1-3-1,1-3-2,-4-6-11,-6-5-22,-6-7-20,-6-5-21,-5-6-13,-3-3-6,-4-3-6,-2-2-6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1911062374711" units="cm"/>
      <inkml:brushProperty name="height" value="0.010191106237471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39816 115100 726,'1'23'3,"4"-3"5	,3-3 5,3-2 6,4-5 4,7-2 3,6-3 4,7-3 4,4-1 0,3 4-5,3 3-4,4 3-4,2-1-12,4-2-21,3-3-20,3-3-20,-2-2-11,-6 0 1,-6 0-1,-6 0 0,-5 0 1,-3 0 16,-4 0 46,-2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32613294571638" units="cm"/>
      <inkml:brushProperty name="height" value="0.0093261329457163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40616 113950 794,'-49'48'10,"4"-3"0	,3-3-2,3-2-1,0-5-2,-3-2-2,-4-3-1,-2-3-2,1-2-1,6 0-1,7 0 0,6 0-2,4-2 1,4-3 0,3-3 1,3-2 1,3-3 0,3 1 0,3-1 0,4 1-1,1-1 2,0 1 2,0-1 2,0 1 2,0-1 2,0 1 4,0-1 2,0 1 4,3-1 0,6 1 0,7-1-1,6 1-1,4-1-2,4 1-1,3-1-2,3 1-2,0-1-5,-3 1-12,-4-1-9,-2 1-10,-1-1-9,4 1-5,3-1-6,3 1-6,-2-3-3,-6-2-1,-6-3 0,-6-3 51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73456336557865" units="cm"/>
      <inkml:brushProperty name="height" value="0.0087345633655786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39116 114650 848,'0'25'0,"0"0"1	,0 0 1,0 0 0,0 4 4,0 10 6,0 10 7,0 9 5,-2 2 2,-2-2-4,-4-3-4,-3-3-5,0-4-7,3-3-11,3-3-11,4-2-12,1-6-4,0-6 2,0-6 2,0-6 2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35185032337904" units="cm"/>
      <inkml:brushProperty name="height" value="0.0083518503233790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38766 114550 886,'0'48'-57,"0"-3"22	,0-3 23,0-2 22,-2-1 14,-2 3 3,-4 3 5,-3 4 3,0-1-1,3-3-9,3-3-6,4-2-9,1-5-9,0-2-10,0-3-11,0-3-12,1-6-11,4-5-12,3-7-13,3-5-12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38416 114850 999,'47'0'-39,"-7"0"10	,-5 0 9,-7 0 10,-3 0 6,0 0 1,0 0 3,0 0 1,-2 0 0,-2 0-4,-4 0-4,-3 0-4,1 0-6,7 0-10,6 0-9,7 0-9,-1 0 45,-6 0 0,-6 0 0,-6 0 0,-5-2 0,-3-3 0,-4-3 0,-2-2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76008735597134" units="cm"/>
      <inkml:brushProperty name="height" value="0.0097600873559713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37566 114300 758,'0'25'-33,"0"0"6	,0 0 9,0 0 7,0 3 9,0 6 10,0 7 10,0 6 10,-2 4 4,-2 4 1,-4 3 0,-3 3 0,-2 1-1,1 1-5,-1-1-3,1 1-5,-1-6-3,1-8-3,-1-10-4,1-9-4,1-7-2,3-3-5,3-3-4,4-2-3,1-6-3,0-6-4,0-6-1,0-6-4,0-7-1,0-6-2,0-6-2,0-6-2,4-4 1,11 1 2,8-1 2,10 1 2,4 1 3,1 3 1,-1 3 4,1 4 1,-1 2 4,1 4 4,-1 3 3,1 3 4,-1 3 2,1 3 0,-1 3 0,1 4 0,-4 1 1,-6 0 1,-6 0 3,-6 0 2,-5 1 1,-3 4-2,-4 3 0,-2 3-2,-4 1-1,-2 1-1,-4-1-1,-3 1-1,-3 1-2,-3 3-3,-4 3-3,-2 4-3,-2-1-1,0-3 1,0-3 0,0-2 1,3-3-1,6 1 0,7-1-2,6 1 0,4-3 1,4-2 3,3-3 3,3-3 3,1-1 2,1 4 0,-1 3 0,1 3 0,1 1 1,3 1 1,3-1 0,4 1 1,1-3-6,0-2-13,0-3-12,0-3-13,-2-1-9,-2 4-3,-4 3 37,-3 3 12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02847945690155" units="cm"/>
      <inkml:brushProperty name="height" value="0.0090284794569015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37266 114000 820,'-49'28'-38,"4"6"19	,3 7 17,3 6 18,0 6 11,-3 6 5,-4 7 3,-2 6 6,-1 1-4,4-3-10,3-3-10,3-2-10,3-6-10,3-6-7,3-6-8,4-6-8,5-9-12,11-8-14,8-10-14,10-9-15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25613231211901" units="cm"/>
      <inkml:brushProperty name="height" value="0.012561323121190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36316 114300 589,'-2'-24'0,"-2"4"0	,-4 3 0,-3 3 0,1 1 2,7 1 4,6-1 5,7 1 5,7-1 2,10 1 1,8-1 1,11 1 1,5 2 1,4 7 1,3 6 1,3 7 2,0 7-2,-3 9-1,-4 10-1,-2 10-3,-5 5 1,-7 4 0,-5 3 2,-7 3 2,-5 3-5,-2 3-10,-4 3-9,-3 4-11,-2-3-9,1-5-11,-1-7-10,1-5-9,-4-9-8,-6-9-5,-6-10-4,-6-8-4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41329728811979" units="cm"/>
      <inkml:brushProperty name="height" value="0.0094132972881197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28766 107400 786,'0'45'3,"0"-9"4	,0-10 4,0-8 5,0-1 3,0 9 1,0 10 1,0 10 2,1 5-2,4 4-1,3 3-3,3 3-2,0-1-4,-3-2-4,-4-3-4,-2-3-6,-2-2-5,0 0-8,0 0-8,0 0-8,0-5-4,0-9-1,0-10-2,0-8-1,0-6-4,0 1-7,0-1-7,0 1 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31078 67300 999,'-23'93'-24,"2"-11"8	,4-14 9,3-11 9,2-6 3,-1 4-1,1 3-2,-1 3-3,2-1-1,3-2-2,4-3-3,2-3-1,2-6-6,0-5-7,0-7-9,0-5-8,2-8-8,2-5 1,4-7 45,3-5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8754558712244" units="cm"/>
      <inkml:brushProperty name="height" value="0.009875455871224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28366 107900 750,'4'-22'31,"11"6"2	,8 7 4,10 6 2,4 3-2,1 0-8,-1 0-7,1 0-7,2 0-9,7 0-8,6 0-11,7 0-8,2-2-11,1-3-11,-1-3-10,1-2-10,-7-1-5,-12 3 5,-13 3 3,-12 4 41,-7-1 19,1-3 0,-1-3 0,1-2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97579903155565" units="cm"/>
      <inkml:brushProperty name="height" value="0.0079757990315556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30416 112400 928,'47'25'-42,"-7"0"13	,-5 0 12,-7 0 13,-3 0 9,0 0 5,0 0 5,0 0 6,0 0 1,0 0 0,0 0-2,0 0-1,-2-2-3,-2-3-6,-4-3-6,-3-2-7,0-3-7,3 1-11,3-1-10,4 1-11,1-1-6,0 1-1,0-1-2,0 1 2,-2-1 49,-2 1 0,-4-1 0,-3 1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959029328078032" units="cm"/>
      <inkml:brushProperty name="height" value="0.0095902932807803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30516 112250 772,'-46'25'-10,"11"0"9	,8 0 8,10 0 9,1 3 6,-6 6 2,-6 7 1,-6 6 2,-5 3 0,-3 0-2,-4 0-1,-2 0-3,-1 0-6,4 0-10,3 0-9,3 0-10,1-2-9,1-3-8,-1-3-8,1-2-8,2-8-5,7-8 1,6-10-1,7-9 1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09697766602039" units="cm"/>
      <inkml:brushProperty name="height" value="0.010969776660203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30416 112700 675,'0'26'-16,"0"4"9	,0 3 11,0 3 9,0 6 8,0 9 4,0 10 5,0 10 6,0 5 0,0 4-2,0 3-2,0 3-2,0-2-5,0-6-5,0-6-6,0-6-6,0-7-3,0-6 0,0-6 0,0-6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39335657656193" units="cm"/>
      <inkml:brushProperty name="height" value="0.0083933565765619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30066 112800 882,'0'48'-10,"0"-3"2	,0-3 3,0-2 3,0 3 3,0 14 4,0 11 6,0 14 5,-2 8 1,-2 7-1,-4 6-2,-3 7-1,0-3-1,3-8 0,3-10-1,4-9-1,2-13-5,4-16-12,3-15-11,3-15-11,1-11-9,1-2-8,-1-3-8,1-3-7,-1-6-4,1-5 44,-1-7 21,1-5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83928732201457" units="cm"/>
      <inkml:brushProperty name="height" value="0.008392873220145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61196 175650 882,'70'46'-74,"-9"-5"20	,-9-7 22,-10-5 21,0-3 15,10 4 10,8 3 8,11 3 10,5-2 5,4-6 0,3-6 1,3-6 1,1-4-6,1 1-11,-1-1-12,1 1-10,-2-3-12,-3-2-13,-4-3-12,-2-3-12,-4-1-10,-2 4-4,-4 3-6,-3 3 45,-8-1 24,-12-2 0,-13-3 0,-12-3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740740727633238" units="cm"/>
      <inkml:brushProperty name="height" value="0.007407407276332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61096 175300 1000,'-2'90'-32,"-2"-18"3	,-4-19 3,-3-18 4,0-12 2,3-3 5,3-3 4,4-2 4,-1 2 2,-2 9 0,-4 10-1,-3 10 0,0 2-7,3-3-12,3-3-3,4-2 28,-1-5 0,-2-2 0,-4-3 0,-3-3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740740727633238" units="cm"/>
      <inkml:brushProperty name="height" value="0.007407407276332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61946 175400 1000,'26'21'-61,"4"-5"7	,3-7 6,3-5 6,-2-4-2,-6 0 43,-6 0 1,-6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828294083476067" units="cm"/>
      <inkml:brushProperty name="height" value="0.0082829408347606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61946 174700 894,'-22'46'-71,"6"-5"8	,7-7 10,6-5 16,1-1 37,-2 6 0,-4 7 0,-3 6 0,0 3 0,3 0 20,3 0 9,4 0 2,1 1 2,0 4 3,0 3 2,0 3 3,0-2-4,0-6-7,0-6-9,0-6-8,0-4-15,0 1-24,0-1-23,0 1-23,-2-4-9,-2-6 3,-4-6 57,-3-6 21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851335749030113" units="cm"/>
      <inkml:brushProperty name="height" value="0.0085133574903011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60396 175200 870,'26'20'-88,"4"-9"30	,3-10 29,3-8 28,8-8 18,12-2 6,13-3 6,12-3 6,11-4 2,10-3-2,8-3-2,11-2-2,1-3-4,-7 1-7,-5-1-7,-7 1-7,-8 1-10,-9 3-10,-9 3-10,-10 4-11,-9 2-8,-10 4-5,-9 3-6,-9 3-6,-7 3-2,-2 3 58,-4 3 4,-3 4 0,-5 1 0,-6 0 0,-6 0 0,-6 0 0,-4 1 0,1 4 0,-1 3 0,1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30728 67050 999,'-1'46'-52,"-4"-5"5	,-3-7 5,-3-5 4,0-4 6,3 0 5,4 0 15,2 0 12,1 1 0,-4 4 0,-3 3 0,-3 3 0,-1-2 0,-1-6 0,1-6 0,-1-6 0,2-4 0,3 1 0,4-1 0,2 1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740740727633238" units="cm"/>
      <inkml:brushProperty name="height" value="0.007407407276332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61096 174600 1000,'94'0'-29,"-13"0"6	,-12 0 5,-13 0 4,-6-2 6,0-3 6,0-3 4,0-2 7,-3-1-10,-7 3-21,-5 3-23,-7 4-22,-6-1 35,-7-3 32,-5-3 0,-7-2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740740727633238" units="cm"/>
      <inkml:brushProperty name="height" value="0.007407407276332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61196 174100 1000,'48'0'-77,"-2"0"17	,-4 0 15,-3 0 17,-2 0 5,1 0 6,-1 0 17,1 0 0,-4 0 0,-6 0 0,-6 0 0,-6 0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101676005870104" units="cm"/>
      <inkml:brushProperty name="height" value="0.010167600587010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61096 173650 728,'72'-24'-16,"-7"4"3	,-5 3 1,-7 3 1,-6 1 3,-7 1 0,-5-1 3,-7 1 1,-3 2 2,0 7 3,0 6 2,0 7 3,-2 2 2,-2 1 3,-4-1 2,-3 1 2,-2 2 3,1 7 1,-1 6 3,1 7 1,-2 4 1,-3 3 0,-4 3 1,-2 4 0,-2 2-1,0 4-1,0 3-2,0 3-2,1-1-4,4-2-6,3-3-7,3-3-5,0-4-8,-3-3-9,-4-3-9,-2-2-10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0740740727633238" units="cm"/>
      <inkml:brushProperty name="height" value="0.007407407276332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61146 173700 1000,'0'50'-46,"0"0"6	,0 0 6,0 0 7,0 3 6,0 6 8,0 7 6,0 6 7,0 1 2,0-3-4,0-3-4,0-2-3,1-9-6,4-12-10,3-13 18,3-12 7,1-9 0,1-2 0,-1-3 0,1-3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167893189936876" units="cm"/>
      <inkml:brushProperty name="height" value="0.016789318993687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60546 170150 441,'-16'56'22,"19"13"2	,19 12 1,19 13 1,15 9 2,13 6 1,12 7 0,13 6 0,6 4 1,0 4-1,0 3-1,0 3-1,0 3-1,0 3-1,0 3-2,0 4-1,-5-7-2,-9-16-2,-9-15-1,-10-15-2,-5-11-3,1-2-3,-1-3-2,1-3-5,-5-7-1,-10-9 0,-9-10-2,-9-8 1,-13-15-6,-15-19-7,-17-18-9,-14-19-7,-9-10-6,1 1-1,-1-1-2,1 1-2,-4-3-1,-6-2-1,-6-3-1,-6-3-2,-2-1 0,3 4 3,3 3 1,4 3 2,1-1 3,0-2 2,0-3 27,0-3 7,-3-6 0,-7-5 0,-5-7 0,-7-5 0,-3-6 0,0-3 0,0-3 0,0-2 0,1-1 0,4 3 0,3 3 0,3 4 0,4 5 0,7 10 0,6 10 0,7 9 0,5 7 0,7 7 0,6 6 0,7 7 0,10 11 0,16 20 24,16 18 16,15 20 4,12 11 2,11 7-3,8 6-3,10 7-1,6 7-3,3 9-1,3 10-2,4 10-1,-1 0-1,-2-5-2,-4-7-2,-3-5-1,-3-8-2,-3-5-2,-4-7-4,-2-5-1,-5-6-3,-7-3-3,-5-3-2,-7-2-2,-5-6-1,-2-6 0,-4-6-1,-3-6 0,-3-6-10,-3-2-21,-4-3-20,-2-3-22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1:00"/>
    </inkml:context>
    <inkml:brush xml:id="br0">
      <inkml:brushProperty name="width" value="0.0140155488625169" units="cm"/>
      <inkml:brushProperty name="height" value="0.014015548862516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60746 170500 528,'-46'-135'-22,"11"32"5	,8 31 8,10 32 5,11 32 13,12 34 16,13 35 18,12 35 16,34 55 10,57 79-1,56 78 1,57 78 1,12 9-12,-32-59-21,-30-60-20,-32-58-23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81354976445436" units="cm"/>
      <inkml:brushProperty name="height" value="0.0088135497644543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31066 115300 840,'-25'-46'-29,"0"10"9	,0 10 8,0 9 9,-2 4 6,-2 1 4,-4-1 3,-3 1 3,0 1 2,3 3 3,3 3 1,4 4 2,2 5-1,4 10-4,3 10-3,3 9-4,0 6-2,-3 3-1,-4 3-1,-2 4-1,-1 4 0,4 6-1,3 7-1,3 6 0,3-2 0,3-9 1,3-10 1,4-8 1,1-8 0,0-2-1,0-3-1,0-3-2,3-6-2,6-5-3,7-7-1,6-5-3,3-6-3,0-3-2,0-3-3,0-2-3,1-6-3,4-6-2,3-6-2,3-6-3,1-7-2,1-6-1,-1-6 0,1-6-2,-4-2 2,-6 3 2,-6 3 29,-6 4 1,-4 1 0,1 0 0,-1 0 0,1 0 0,-1 4 0,1 10 0,-1 10 0,1 9 0,-2 4 0,-3 1 0,-4-1 0,-2 1 0,-2 5 0,0 14 0,0 11 0,0 14 44,-2 7 6,-2 3-3,-4 3-1,-3 4-3,0 2-3,3 4-7,3 3-5,4 3-7,1-1-12,0-2-18,0-3-16,0-3-19,0-7-11,0-9-8,0-10-7,0-8-7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7137087509036" units="cm"/>
      <inkml:brushProperty name="height" value="0.011713708750903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29866 115900 632,'25'45'-24,"0"-9"10	,0-10 10,0-8 10,-2-8 5,-2-2 0,-4-3 0,-3-3-1,-2-1 0,1 4-2,-1 3-1,1 3-2,-1-1-1,1-2 0,-1-3 0,1-3 0,-2-6 1,-3-5 1,-4-7 2,-2-5 2,-1-8-1,4-5-7,3-7-5,3-5-5,0-6-4,-3-3-2,-4-3-3,-2-2-1,-2-6-3,0-6-1,0-6-1,0-6-2,0-2 0,0 3 0,0 3 0,0 4 12,0 2 13,0 4 0,0 3 0,0 3 0,0 6 0,0 9 0,0 10 0,0 10 0,0 5 0,0 4 0,0 3 0,0 3 0,1 3 0,4 3 0,3 3 16,3 4 20,1 1 1,1 0 0,-1 0-1,1 0 0,1 1-1,3 4 1,3 3 0,4 3 0,1-1-1,0-2-4,0-3-4,0-3-3,1-2-4,4 0-3,3 0-4,3 0-3,0 0-4,-3 0-4,-4 0-6,-2 0-6,-1 0-4,4 0-5,3 0-6,3 0-5,1 0-5,1 0-7,-1 0-6,1 0-5,-4 0-3,-6 0 2,-6 0 2,-6 0 3,-4 0 14,1 0 35,-1 0 0,1 0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4787281230092" units="cm"/>
      <inkml:brushProperty name="height" value="0.008478728123009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28966 116050 873,'28'-25'29,"6"0"-2	,7 0-2,6 0 0,1 0-8,-2 0-14,-4 0-12,-3 0-13,0 0-9,3 0-4,3 0-4,4 0-3,-2 1-6,-7 4-3,-5 3-5,-7 3 45,-5 1 11,-2 1 0,-4-1 0,-3 1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85346904397011" units="cm"/>
      <inkml:brushProperty name="height" value="0.0088534690439701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28616 114950 836,'94'21'-10,"-13"-5"4	,-12-7 5,-13-5 5,-6-4 3,0 0 2,0 0 2,0 0 3,-3 0-2,-7 0-4,-5 0-5,-7 0-4,-5 1-3,-2 4 2,-4 3 0,-3 3 1,-3 1 2,-3 1 2,-4-1 1,-2 1 3,-4-1 1,-2 1 2,-4-1 0,-3 1 2,-3 1 1,-3 3 0,-4 3 0,-2 4 0,-1-3-3,4-5-5,3-7-5,3-5-5,-2-1-7,-6 6-9,-6 7-7,-6 6-9,-1 1-8,7-3-9,6-3-8,7-2-8,2-5 32,1-2 38,-1-3 0,1-3 0,1-1 0,3 4 0,3 3 0,4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30378 66950 999,'0'25'-8,"0"0"-19	,0 0-18,0 0-17,0 1-2,0 4 20,0 3 44,0 3 0,0 1 0,0 1 0,0-1 0,0 1 0,0-3 0,0-2 0,0-3 0,0-3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829171389341354" units="cm"/>
      <inkml:brushProperty name="height" value="0.0082917138934135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27916 114750 893,'0'28'-37,"0"6"8	,0 7 8,0 6 8,0 4 6,0 4 2,0 3 2,0 3 2,0 3-1,0 3-4,0 3-4,0 4-4,0-3-2,0-5-2,0-7 0,0-5-2,0-8 17,0-5 3,0-7 0,0-5 0,0-9 0,0-9 0,0-10 0,0-8 0,0-9 0,0-6 0,0-6 0,0-6 0,0-4 0,0 1 0,0-1 0,0 1 0,3 1 0,6 3 0,7 3 0,6 4 0,4 1 0,4 0 0,3 0 0,3 0 0,0 0 0,-3 0 0,-4 0 0,-2 0 0,-4 3 0,-2 6 0,-4 7 0,-3 6 18,-2 3 6,1 0-1,-1 0-3,1 0-1,-2 1-1,-3 4 0,-4 3 0,-2 3 1,-2 3-2,0 3-4,0 3-4,0 4-5,-2 1-2,-2 0-4,-4 0-3,-3 0-3,-3-2-3,-3-3-3,-4-3-5,-2-2-2,-1-5-2,4-2 0,3-3 1,3-3 0,4-1 7,7 4 12,6 3 11,7 3 13,4 3 5,3 3 0,3 3 0,4 4-1,-1 1 0,-2 0 1,-4 0 0,-3 0 0,0 0-2,3 0-7,3 0-4,4 0-7,-1-2-11,-2-3-18,-4-3-18,-3-2-18,-2-3-10,1 1-1,-1-1 8,1 1 62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075719328597188" units="cm"/>
      <inkml:brushProperty name="height" value="0.007571932859718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27516 114600 978,'-28'0'-19,"-7"0"-1	,-5 0-2,-7 0 0,-3 4 1,0 10 2,0 10 3,0 9 3,0 9 7,0 9 10,0 10 9,0 10 11,1 4 4,4 0 1,3 0-1,3 0 0,3-4-8,3-5-15,3-7-14,4-5-15,4-9-12,6-9-9,7-10-9,6-8-9,1-6 28,-2 1 35,-4-1 0,-3 1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4:23"/>
    </inkml:context>
    <inkml:brush xml:id="br0">
      <inkml:brushProperty name="width" value="0.0115540511906147" units="cm"/>
      <inkml:brushProperty name="height" value="0.011554051190614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26266 114850 641,'0'-46'-40,"0"10"10	,0 10 10,0 9 9,3 4 7,6 1 3,7-1 2,6 1 3,7 2 5,11 7 7,8 6 7,10 7 8,4 5 4,1 7 0,-1 6 0,1 7 1,-1 4-1,1 3-3,-1 3-2,1 4-3,-4 1-1,-6 0-1,-6 0-1,-6 0-1,-5 1-8,-3 4-12,-4 3-15,-2 3-13,-2-2-13,0-6-10,0-6-12,0-6-10,-2-7-4,-2-6 5,-4-6 3,-3-6 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29578 67850 999,'47'0'-13,"-6"0"1	,-7 0 3,-6 0 3,0 0 0,7 0 0,5 0 0,7 0-1,2 0-5,-4 0-10,-3 0-10,-3 0-10,-3 0-7,-3 0 21,-3 0 28,-4 0 0,-2-2 0,-4-3 0,-3-3 0,-3-2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2304092273116" units="cm"/>
      <inkml:brushProperty name="height" value="0.0074230409227311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30228 67000 997,'-25'3'-68,"0"6"13	,0 7 14,0 6 12,3 4 11,7 4 6,5 3 7,7 3 8,2 3 3,-4 3 3,-3 3 1,-3 4 3,-1 5 0,-1 10 3,1 10 1,-1 9 1,1 2 1,-1-2 0,1-3-1,-1-3 0,1-2-2,-1 0-3,1 0-2,-1 0-4,2-4-2,3-5-6,4-7-4,2-5-5,2-9-7,0-9-10,0-10-9,0-8-10,0-9-7,0-6-4,0-6 57,0-6 0,-1-4 0,-4 1 0,-3-1 0,-3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30150429904461" units="cm"/>
      <inkml:brushProperty name="height" value="0.013015042990446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49228 56850 569,'-22'4'51,"7"10"-4	,5 10-6,7 9-4,3 4-3,0 1 1,0-1 1,0 1 0,0 1-3,0 3-5,0 3-6,0 4-5,0-3-7,0-5-6,0-7-8,0-5-6,3-8-5,7-5-3,5-7-3,7-5-1,2-6-3,-4-3 1,-3-3 1,-3-2-1,-1-6 0,-1-6 0,1-6 0,-1-6-1,-1-6 1,-3-2 4,-3-3 1,-4-3 4,-1 1 1,0 6 1,0 7 1,0 6 0,0 3 2,0 0 1,0 0 0,0 0 1,-3 3 1,-6 6 0,-7 7 0,-6 6 0,-1 4 0,2 4 0,4 3 0,3 3 1,2 1-2,-1 1-3,1-1-4,-1 1-3,1-1-1,-1 1 19,1-1 0,-1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81458725780249" units="cm"/>
      <inkml:brushProperty name="height" value="0.0088145872578024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48578 57350 840,'27'0'67,"2"0"-18	,4 0-18,3 0-19,2 0-13,-1 0-9,1 0-11,-1 0-10,-1-2-6,-3-3-4,-3-3-3,-4-2-4,-2-3-4,-4 1-4,-3-1 28,-3 1 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94689296931028" units="cm"/>
      <inkml:brushProperty name="height" value="0.0099468929693102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48578 57000 744,'25'0'47,"0"0"-6	,0 0-6,0 0-5,0 0-3,0 0-4,0 0-2,0 0-2,0 0-8,0 0-9,0 0-12,0 0-11,-3-2-11,-6-3-13,-7-3-13,-6-2-13,-3 0-4,0 7 3,0 6 14,0 7 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76800715923309" units="cm"/>
      <inkml:brushProperty name="height" value="0.0087680071592330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50678 25600 844,'-3'-22'-4,"-6"6"-10	,-7 7-9,-6 6-9,-3 7 1,0 10 11,0 10 12,0 9 11,-1 6 10,-4 3 8,-3 3 8,-3 4 8,-3 4 2,-3 6-1,-3 7-4,-4 6-2,-1-1-6,0-5-13,0-7-10,0-5-13,3-6-5,7-3-3,5-3 0,7-2-2,5-5-7,2-2-11,4-3-11,3-3-12,5-4-5,6-3 21,6-3 45,6-2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83742717653513" units="cm"/>
      <inkml:brushProperty name="height" value="0.0098374271765351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48228 56950 752,'-5'-24'-30,"-9"4"5	,-9 3 6,-10 3 6,-3 1 5,3 1 5,4-1 6,2 1 5,2 1 3,0 3 1,0 3 0,0 4 2,0 4-1,0 6-1,0 7-1,0 6-2,2 4-1,2 4-1,4 3-2,3 3 0,3 1-3,3 1 0,4-1-2,2 1-2,2-1-1,0 1 0,0-1-1,0 1 0,0-4-1,0-6 0,0-6-1,0-6-1,2-6 0,2-2-1,4-3 0,3-3-1,3-1 0,3 4 1,4 3-1,2 3 2,2-2-1,0-6 0,0-6 1,0-6-1,0-6 1,0-2-1,0-3 1,0-3 0,0-4-1,0-3 0,0-3 0,0-2 0,-1-1-1,-4 3 1,-3 3 1,-3 4 3,-3 1 4,-3 0 0,-3 0 0,-4 0 7,-1 6 10,0 13 15,0 12 15,0 13 13,-1 7 4,-4 4-8,-3 3-9,-3 3-7,0 3-9,3 3-10,4 3-9,2 4-11,2-3-5,0-5-3,0-7-3,0-5-2,3-8-9,7-5-16,5-7-16,7-5-15,2-4-7,-4 0 4,-3 0 2,-3 0 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22480784356594" units="cm"/>
      <inkml:brushProperty name="height" value="0.0092248078435659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47128 57150 802,'27'0'65,"2"0"-13	,4 0-14,3 0-12,2 0-12,-1 0-11,1 0-11,-1 0-11,4 0-12,6 0-15,6 0-14,6 0-14,-3 0-5,-12 0 5,-13 0 67,-12 0 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58648959547281" units="cm"/>
      <inkml:brushProperty name="height" value="0.0085864895954728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46978 56050 862,'24'3'2,"-4"6"7	,-3 7 7,-3 6 6,-1 1 3,-1-3-5,1-3-3,-1-2-3,-1-3-5,-3 1-5,-3-1-6,-4 1-5,-1 1-3,0 3-1,0 3-1,0 4-1,0-1-2,0-3-1,0-3-1,0-2-2,-1-1 1,-4 3 0,-3 3 1,-3 4 1,-1-1 1,-1-3 2,1-3 0,-1-2 3,2-3 2,3 1 6,4-1 6,2 1 5,5-1 4,7 1 1,5-1 2,7 1 1,3-3-3,0-2-7,0-3-8,0-3-8,0-2-8,0 0-11,0 0-9,0 0-11,-1 0-5,-4 0 51,-3 0 2,-3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96083267778158" units="cm"/>
      <inkml:brushProperty name="height" value="0.0079608326777815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46828 56850 930,'-1'-22'-60,"-4"6"17	,-3 7 15,-3 6 16,-3 4 12,-3 4 6,-3 3 6,-4 3 8,-2 4 3,-4 7 3,-3 6 1,-3 7 3,-1 4-2,-1 3-8,1 3-6,-1 4-7,1 1-8,-1 0-6,1 0-7,-1 0-8,4-4-5,6-5-5,6-7-4,6-5-5,4-8-3,-1-5-4,1-7 17,-1-5 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85480921715498" units="cm"/>
      <inkml:brushProperty name="height" value="0.0088548092171549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46178 56750 836,'50'48'-60,"0"-3"30	,0-3 29,0-2 29,0-3 13,0 1-6,0-1-5,0 1-5,-3-3-3,-6-2-1,-7-3 0,-6-3 0,-3 1-10,0 6-20,0 7-19,0 6-20,-3-2-12,-6-9-6,-7-10-5,-6-8-7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13935620337725" units="cm"/>
      <inkml:brushProperty name="height" value="0.0091393562033772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45028 56600 810,'2'25'-84,"2"0"30	,4 0 28,3 0 30,5-2 18,6-3 4,6-3 5,6-2 5,4-3 3,-1 1-2,1-1-2,-1 1 0,-1-1-5,-3 1-7,-3-1-7,-4 1-7,-4-1-5,-6 1-1,-7-1 0,-6 1-3,-3-1 0,0 1-1,0-1-2,0 1-1,-1 2-2,-4 7-2,-3 6-3,-3 7-2,-3 2-1,-3 1-2,-3-1-2,-4 1 0,1-4-6,2-6-10,4-6-8,3-6-10,2-6-4,-1-2 0,1-3 40,-1-3 16,2-1 0,3 4 0,4 3 0,2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95743817090988" units="cm"/>
      <inkml:brushProperty name="height" value="0.0089574381709098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44328 57050 826,'45'0'24,"-9"0"-6	,-9 0-5,-10 0-4,0 0-2,10 0 2,9 0 3,9 0 3,7 0 1,2 0-1,4 0-1,3 0-1,0-2-4,-3-3-11,-3-3-10,-4-2-10,-2-3-10,-4 1-11,-3-1-10,-3 1-11,-4 1-2,-7 3 4,-6 3 38,-7 4 24,-4-1 0,-3-3 0,-3-3 0,-4-2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66283492743969" units="cm"/>
      <inkml:brushProperty name="height" value="0.0096628349274396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43478 57050 766,'-1'-47'-1,"-4"6"0	,-3 7-3,-3 6 0,-3 1 1,-3-3 4,-3-3 4,-4-2 5,1-1 1,2 3-1,4 3-1,3 4-1,0 4-1,-3 6 0,-3 7-1,-4 6-1,2 4-1,7 4-2,5 3-3,7 3-2,0 6-1,-6 9-3,-7 10-2,-6 10-1,-1 7-1,2 6 0,4 7 1,3 6 1,3-1 0,3-5 1,4-7 0,2-5 2,2-8 1,0-5 4,0-7 4,0-5 4,3-6 2,7-3-2,5-3 1,7-2-1,3-6-1,0-6-2,0-6-3,0-6-2,0-6-2,0-2-3,0-3-1,0-3-4,2-4-1,2-3-1,4-3-1,3-2-2,2-5 1,-1-2-1,1-3 0,-1-3 1,-2-1 0,-7 4 2,-6 3 2,-7 3 0,-4 4 6,-3 7 8,-3 6 9,-4 7 9,-1 8 3,0 14 1,0 11 1,0 14 0,-1 7 2,-4 3 2,-3 3 3,-3 4 2,0 1 1,3 0-2,4 0-2,2 0-1,4-2-10,2-3-16,4-3-18,3-2-17,3-6-10,3-6-5,4-6-6,2-6-4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65400955080986" units="cm"/>
      <inkml:brushProperty name="height" value="0.0086540095508098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42328 57500 855,'49'-2'35,"-4"-3"-5	,-3-3-5,-3-2-4,-3-1-5,-3 3-5,-3 3-5,-4 4-5,1-1-10,2-3-14,4-3-13,3-2-14,-1-1-7,-7 3-1,-6 3-2,-7 4 0,-2-1 54,-1-3 6,1-3 0,-1-2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42428 57050 999,'27'0'-16,"2"0"9	,4 0 8,3 0 10,-1 0-1,-7 0-10,-6 0-10,-7 0-10,-2 0-9,-1 0-6,1 0-6,-1 0-6,1 0-4,-1 0 35,1 0 16,-1 0 0,-1-2 0,-3-3 0,-3-3 0,-4-2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0884074345231" units="cm"/>
      <inkml:brushProperty name="height" value="0.010088407434523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49378 25800 734,'25'-49'-1,"0"4"0	,0 3-2,0 3 0,3 6 2,7 9 6,5 10 6,7 10 6,6 8 2,7 10-1,5 10-3,7 9-2,2 7 0,-4 7 3,-3 6 2,-3 7 2,-1 2 1,-1 1-1,1-1 1,-1 1-1,-4-1-4,-10 1-6,-9-1-9,-9 1-6,-8-6-3,-6-8 0,-7-10 2,-6-9 0,-1-9-5,2-5-11,4-7-12,3-5-11,0-3-10,-3 4-5,-3 3-6,-4 3-6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3878229856491" units="cm"/>
      <inkml:brushProperty name="height" value="0.010387822985649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41778 56150 713,'47'1'-7,"-6"4"6	,-7 3 6,-6 3 5,-4 1 8,-4 1 7,-3-1 7,-3 1 7,0-1 2,3 1-5,4-1-4,2 1-6,1-3-6,-4-2-10,-3-3-9,-3-3-10,-3 1-7,-3 6-3,-3 7-4,-4 6-4,-4 6-3,-6 6-2,-7 7-4,-6 6-2,-3 1 0,0-3 3,0-3 2,0-2 3,3-5 5,7-2 4,5-3 7,7-3 4,5-6 7,2-5 7,4-7 6,3-5 7,2-4 1,-1 0-1,1 0-4,-1 0-2,4 0-3,6 0-4,6 0-3,6 0-4,4 0-4,-1 0-4,1 0-4,-1 0-4,-1-2-7,-3-3-8,-3-3 19,-4-2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09989792853594" units="cm"/>
      <inkml:brushProperty name="height" value="0.0090998979285359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41828 56650 814,'-25'25'3,"0"0"7	,0 0 6,0 0 7,-1 3 2,-4 6-1,-3 7 0,-3 6-1,-3 4-4,-3 4-7,-3 3-5,-4 3-8,-1 1-4,0 1-4,0-1-2,0 1-4,6-6-6,13-8-7,12-10-7,13-9-9,5-7-6,-4-3-7,-3-3-7,-3-2 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41028 56700 999,'25'25'-9,"0"0"-21	,0 0-19,0 0-20,3 0 5,7 0 35,5 0 29,7 0 2,2 0 31,-4 0 0,-3 0-1,-3 0 1,-3-2-3,-3-3-5,-3-3-4,-4-2-4,2 0-5,7 7-4,5 6-4,7 7-4,0 2-10,-6 1-14,-7-1-15,-6 1-14,-6-4-6,-6-6 4,-7-6 45,-6-6 10,-1-4 0,2 1 0,4-1 0,3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40078 56750 999,'5'45'-19,"9"-9"3	,9-10 1,10-8 4,5-6 0,-1 1 1,1-1 1,-1 1 0,-1-1 0,-3 1 0,-3-1 1,-4 1 1,-4 1-1,-6 3-1,-7 3 0,-6 4-2,-4 1 1,-4 0 0,-3 0 0,-3 0 2,-3 1-5,-3 4-6,-3 3 9,-4 3 10,-1-1 0,0-2 0,0-3 0,0-3 0,2-4 0,2-3 0,4-3 0,3-2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39228 57050 999,'27'0'-10,"2"0"-22	,4 0-21,3 0-21,5 0 1,6 0 65,6 0 8,6 0 0,2 0 0,-3 0 0,-3 0 0,-4 0 0,-6 0 0,-9 0 0,-9 0 5,-10 0-1,2 0-6,12 0-5,13 0 7,12 0 0,0 0 0,-12 0 0,-13 0 0,-12 0 0,-6-2 0,-1-3 0,1-3 0,-1-2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27309209853411" units="cm"/>
      <inkml:brushProperty name="height" value="0.0082730920985341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38578 57050 895,'-25'-24'-5,"0"4"-10	,0 3-10,0 3-10,2 3 0,2 3 14,4 3 11,3 4 12,0 4 8,-3 6 3,-3 7 3,-4 6 4,-1 6 0,0 6-2,0 7-2,0 6-1,3 3-2,7 0 1,5 0-1,7 0-1,3-2 0,0-3-3,0-3-3,0-2-3,0-5 0,0-2 0,0-3 0,0-3 1,3-6 0,7-5-1,5-7 0,7-5-1,3-6 0,0-3 1,0-3 0,0-2 1,0-8-3,0-8-5,0-10-5,0-9-6,0-5-3,0 0-2,0 0-2,0 0-1,-1 1-1,-4 4 2,-3 3 1,-3 3 2,-3 3 1,-3 3 2,-3 3 3,-4 4 1,-1 7 2,0 13 2,0 12 2,0 13 1,0 9 2,0 6 2,0 7 1,0 6 2,0 3 1,0 0 0,0 0 0,0 0-1,2-2 5,2-3 12,4-3 11,3-2 12,2-6 3,-1-6-2,1-6-2,-1-6-3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78194884210825" units="cm"/>
      <inkml:brushProperty name="height" value="0.017819488421082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37428 57600 415,'25'25'44,"0"0"-4	,0 0-4,0 0-3,0-2-4,0-3-5,0-3-4,0-2-5,0-5-1,0-2 0,0-3 0,0-3 1,-1-6-1,-4-5-3,-3-7-3,-3-5-3,-1-8-3,-1-5-2,1-7-3,-1-5-2,-1-8-2,-3-5-1,-3-7-2,-4-5-2,-1-6 0,0-3-2,0-3-2,0-2 0,-1 0-1,-4 7 3,-3 6 2,-3 7 1,0 5 2,3 7 3,4 6 3,2 7 2,2 2 2,0 1 1,0-1 0,0 1 2,0 2 2,0 7 6,0 6 3,0 7 5,5 4 3,9 3 0,9 3 1,10 4 0,3 1 0,-3 0-1,-3 0 1,-4 0-2,2 0 1,7 0-1,5 0 0,7 0 0,0 0-1,-6 0-3,-7 0-3,-6 0-3,-3 0-3,0 0-3,0 0-3,0 0-2,0 1-11,0 4-15,0 3-15,0 3-17,-1-1-8,-4-2-3,-3-3-2,-3-3-3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391010902822" units="cm"/>
      <inkml:brushProperty name="height" value="0.01039101090282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36578 57350 712,'50'-2'69,"0"-3"-5	,0-3-6,0-2-6,2-1-16,2 3-27,4 3-29,3 4-27,-5-1-16,-12-3-5,-13-3-6,-12-2-4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4769123718143" units="cm"/>
      <inkml:brushProperty name="height" value="0.010476912371814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36478 56950 707,'24'0'4,"-4"0"10	,-3 0 10,-3 0 9,5-2 5,12-3-2,13-3 0,12-2-2,5-3-4,-3 1-7,-3-1-9,-4 1-7,-2 1-10,-4 3-12,-3 3-10,-3 4-11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73958878219128" units="cm"/>
      <inkml:brushProperty name="height" value="0.0087395887821912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36328 56650 847,'-25'3'-1,"0"6"-1	,0 7-3,0 6-1,-1 7 1,-4 10 3,-3 10 4,-3 9 4,0 2 4,3-2 6,4-3 4,2-3 6,4-6 0,2-5-3,4-7-5,3-5-4,-1 0-5,-7 10-5,-6 10-7,-7 9-6,1 1-2,6-6 1,6-6 1,6-6 2,5-7-10,3-6-22,4-6-22,2-6-22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5213010683656" units="cm"/>
      <inkml:brushProperty name="height" value="0.010521301068365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49328 25400 704,'0'-24'-7,"0"4"-11	,0 3-12,0 3-12,-1 4 1,-4 7 17,-3 6 15,-3 7 16,-1 8 10,-1 14 5,1 11 5,-1 14 4,1 10 4,-1 9 2,1 10 2,-1 10 1,2 2 1,3-3-1,4-3-3,2-2-1,2-5-6,0-2-11,0-3-11,0-3-10,2-7-6,2-9-3,4-10-3,3-8-2,2-9-11,-1-6-18,1-6-19,-1-6-18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72536113113165" units="cm"/>
      <inkml:brushProperty name="height" value="0.0097253611311316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35428 56750 761,'116'-43'-3,"-19"17"-5	,-19 15-6,-19 16-5,-10 15 2,-4 16 11,-3 15 12,-3 17 11,-1 5 5,-1-3 2,1-3 0,-1-2 0,-1-5 2,-3-2-1,-3-3 2,-4-3-1,-4-7-1,-6-9-4,-7-10-3,-6-8-5,-1-1-5,2 9-9,4 10-8,3 10-7,0 0-8,-3-5-7,-3-7-8,-4-5-6,1-6-7,2-3-6,4-3-7,3-2-5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9592797383666" units="cm"/>
      <inkml:brushProperty name="height" value="0.01959279738366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29828 61150 378,'-20'1'-51,"9"4"21	,9 3 22,10 3 21,6 1 12,3 1 2,4-1 2,2 1 3,7-3 1,9-2-1,9-3-1,10-3 0,8-2-1,6 0-2,6 0-1,6 0-2,7 1-1,6 4-2,6 3-1,6 3 0,2 1-2,-3 1-3,-3-1-1,-4 1-2,-4-1-1,-6 1-2,-7-1 0,-6 1-2,-3-3 0,0-2 0,0-3 0,0-3 0,-3-1-1,-6 4 1,-7 3-2,-6 3 1,-3-1-1,0-2 1,0-3-1,0-3 0,-3-2 0,-6 0-1,-7 0 0,-6 0-2,3 0 0,13 0-1,12 0 0,13 0 0,6 1-1,0 4 1,0 3 0,0 3 0,0-1 0,0-2-1,0-3 0,0-3-2,0-2 1,0 0 1,0 0 0,0 0 1,-1 0 0,-4 0 0,-3 0 0,-3 0 0,-3 0 0,-3 0 0,-3 0 0,-4 0 0,-1 0-1,0 0 0,0 0 1,0 0-1,2 0 0,2 0 0,4 0 0,3 0 0,3-2-1,3-3 1,4-3 0,2-2 0,4-3-1,2 1 1,4-1-1,3 1 0,0-1 0,-3 1 0,-3-1 0,-4 1 0,-2-1 0,-4 1 0,-3-1 0,-3 1 0,-1-1-1,-1 1 1,1-1-1,-1 1 1,-2-3-1,-7-2 0,-6-3-1,-7-3 1,-2-4-1,-1-3 0,1-3 0,-1-2 0,2-3 0,3 1 0,4-1 1,2 1-1,1-1 1,-4 1 0,-3-1 0,-3 1 0,0 2 0,3 7 0,4 6 1,2 7-1,1-1 0,-4-6 0,-3-6-1,-3-6-1,0-2 1,3 3-1,4 3 1,2 4 0,-1-3 0,-6-5-2,-7-7-1,-6-5-1,-6-1 0,-6 6-1,-7 7 0,-6 6 1,-3 1-1,0-3 0,0-3 0,0-2 1,-3-3-1,-6 1 1,-7-1 0,-6 1 1,-4-3-1,-4-2 1,-3-3-1,-3-3-1,-3-4 1,-3-3 1,-3-3 0,-4-2 1,-1-1 0,0 3 0,0 3 1,0 4-1,5 5 0,9 10 2,9 10 0,10 9 1,-2-4 1,-12-15-1,-13-15 1,-12-16 0,-6-8 0,-1 0 0,1 0 0,-1 0 0,-2 3 0,-7 6 0,-6 7-1,-7 6 0,-4 4 0,-3 4 0,-3 3 0,-4 3-1,-2 3 2,-4 3 0,-3 3 1,-3 4 1,2 1 1,6 0 0,6 0 0,6 0 2,4 1-1,-1 4 1,1 3-1,-1 3 1,2 1-1,3 1 0,4-1-1,2 1 0,1-1 0,-4 1-1,-3-1 0,-3 1-1,-3 1 0,-3 3-1,-3 3 0,-4 4-1,-2 2-1,-4 4 1,-3 3-1,-3 3 1,2 1-2,6 1 0,6-1-3,6 1-2,5-3 0,3-2 0,4-3 0,2-3 0,4-1 1,2 4 0,4 3 2,3 3 0,2 3 1,-1 3 1,1 3 1,-1 4 1,1-1 0,-1-3 1,1-3 1,-1-2 0,2-1 1,3 3-1,4 3-1,2 4 1,2 2-2,0 4 0,0 3-1,0 3 0,-1 1 0,-4 1-1,-3-1 1,-3 1 0,-1-1-1,-1 1 1,1-1 0,-1 1-1,4-3 1,6-2 1,6-3 2,6-3 1,5-2 1,3 0 0,4 0 2,2 0 1,2 3 0,0 6 0,0 7 0,0 6 0,2 1 0,2-3 1,4-3-1,3-2 0,0-1 0,-3 3-1,-3 3-1,-4 4 0,1 1-1,2 0-1,4 0 1,3 0-1,0 0 1,-3 0-1,-3 0 1,-4 0 0,1-2 0,2-3 1,4-3 1,3-2 0,2-3 0,-1 1 0,1-1 0,-1 1 0,2-1 0,3 1 1,4-1 1,2 1 0,4-1 1,2 1-1,4-1 1,3 1 0,2 2 0,-1 7-2,1 6-1,-1 7-2,-1 0-1,-3-2-2,-3-3-3,-4-3-2,1-4-1,2-3-2,4-3-2,3-2-1,3-3-3,3 1-2,4-1-2,2 1-3,2-3-2,0-2-3,0-3-2,0-3-2,-1-6-1,-4-5 2,-3-7 3,-3-5 1,-1-3 1,-1 4-2,1 3-1,-1 3-2,1 1-2,-1 1-5,1-1-3,-1 1-5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56028 61700 999,'28'-2'-51,"7"-3"10	,5-3 10,7-2 12,8-1 9,9 3 9,9 3 10,10 4 9,5-1 0,-1-3-11,1-3-10,-1-2-10,-6-3-11,-12 1-12,-13-1-13,-12 1 25,-8-1 24,-3 1 0,-3-1 0,-4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6162563636899" units="cm"/>
      <inkml:brushProperty name="height" value="0.007616256363689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56678 60800 972,'0'54'-170,"0"10"97	,0 10 73,0 9 0,0 9 0,0 9 0,0 10 0,0 10 0,-1 4 28,-4 0 20,-3 0-9,-3 0-8,0-7-4,3-11-2,4-14 0,2-11-2,1-14-5,-4-11-11,-3-14-11,-3-11-11,-1-11-14,-1-5-19,1-7-19,-1-5-18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70307196676731" units="cm"/>
      <inkml:brushProperty name="height" value="0.017030719667673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54878 62600 434,'-90'0'-40,"18"0"15	,19 0 15,18 0 14,12 0 11,2 0 6,4 0 6,3 0 6,3-2 4,3-3 1,4-3 2,2-2 0,4-3 1,2 1 0,4-1-2,3 1 0,6 1-1,10 3-4,9 3-2,9 4-4,5 1-2,0 0-3,0 0-2,0 0-3,5 0-12,9 0-22,9 0-20,10 0-22,-3-2-11,-16-3-2,-16-3-2,-15-2-1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53428 62300 999,'0'71'-108,"0"-5"26	,0-7 25,0-5 54,0-3 3,0 4 0,0 3 0,0 3 0,0-5 0,0-12 0,0-13 0,0-12 0,-1-1 0,-4 14 0,-3 11 0,-3 14 0,0 0 0,3-8 0,4-10 0,2-9 0,2-12 0,0-11 0,0-14 0,0-11 0,0-9 0,0-3 0,0-3 0,0-2 0,2-5 0,2-2 0,4-3 0,3-3 0,2 1 0,-1 6 0,1 7 0,-1 6 0,2 3 0,3 0 0,4 0 0,2 0 0,2 3 0,0 6 0,0 7 0,0 6 0,0 4 0,0 4 0,0 3 0,0 3 0,-3 1 0,-6 1 0,-7-1 0,-6 1 0,-3 1 0,0 3 0,0 3 0,0 4 0,-3-1 0,-6-3 0,-7-3 0,-6-2 0,-3-1 0,0 3 0,0 3 0,0 4 0,2 1 0,2 0 0,4 0 0,3 0 0,3-2 0,3-3 0,4-3 0,2-2 0,4-3 0,2 1 0,4-1 0,3 1 0,3-3 0,3-2 0,4-3 0,2-3 0,4-2 0,2 0 0,4 0 0,3 0 0,0 1 0,-3 4 0,-3 3 0,-4 3 0,-2 1 0,-4 1 0,-3-1 0,-3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84968973696232" units="cm"/>
      <inkml:brushProperty name="height" value="0.0088496897369623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53178 61900 837,'-47'3'1,"7"6"7	,5 7 5,7 6 6,3 6 1,0 6-4,0 7-4,0 6-4,-3 4 0,-6 4 2,-7 3 4,-6 3 3,0 3-4,7 3-9,5 3-11,7 4-9,3-3-9,0-5-9,0-7-9,0-5-9,3-9-4,7-9 0,5-10-2,7-8 32,2-8 26,-4-2 0,-3-3 0,-3-3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75424221158028" units="cm"/>
      <inkml:brushProperty name="height" value="0.0087542422115802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51978 61950 846,'47'0'-67,"-6"0"20	,-7 0 17,-6 0 20,2 6 13,9 13 10,9 12 10,10 13 9,5 6 5,-1 0-1,1 0-1,-1 0-1,-1 1-3,-3 4-6,-3 3-7,-4 3-7,-2-1-4,-4-2-5,-3-3-3,-3-3-4,-4-4-9,-7-3-15,-6-3-14,-7-2-16,-2-6-7,-1-6-2,1-6-1,-1-6 58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81183411181" units="cm"/>
      <inkml:brushProperty name="height" value="0.007408118341118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50978 62650 999,'49'0'-15,"-4"0"7	,-3 0 10,-3 0 8,0 0 1,3 0-10,4 0-10,2 0-9,-1 0-7,-6 0-7,-7 0-7,-6 0-7,-4-2-5,-4-3 20,-3-3 31,-3-2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50878 62300 999,'-19'21'-1,"13"-5"-3	,12-7-3,13-5-3,8-4 0,2 0 3,4 0 3,3 0 3,2 0-1,-1 0-3,1 0-4,-1 0-3,1-2-7,-1-3-9,1-3-10,-1-2-8,-2-1-1,-7 3 47,-6 3 0,-7 4 0,-2-1 0,-1-3 0,1-3 0,-1-2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21928416192532" units="cm"/>
      <inkml:brushProperty name="height" value="0.012192841619253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48528 25700 607,'-47'-91'-50,"7"19"13	,5 19 14,7 19 13,2 12 10,-4 6 4,-3 7 6,-3 6 5,-3 6 1,-3 6-1,-3 7-1,-4 6-1,2 4-2,7 4-2,5 3-2,7 3-2,5-1 0,2-2-2,4-3 0,3-3-1,2 1 0,-1 6 0,1 7 1,-1 6-1,2 1 0,3-3-1,4-3 0,2-2-2,7-6-1,9-6 2,9-6-1,10-6 2,6-7-2,3-6-3,4-6-4,2-6-3,1-9-2,-4-8 2,-3-10 0,-3-9 0,-1-5 0,-1 0-2,1 0-2,-1 0-1,-2 3 0,-7 6 1,-6 7 0,-7 6 12,-2 4 3,-1 4 0,1 3 0,-1 3 0,-1 6 0,-3 9 0,-3 10 5,-4 10 13,-1 4 1,0 0 1,0 0-1,0 0 1,0 4 0,0 10 3,0 10 3,0 9 3,-1 7 1,-4 7 0,-3 6 0,-3 7 1,-1 2 0,-1 1 0,1-1 1,-1 1 1,-2-3-4,-7-2-6,-6-3-6,-7-3-7,-2-4-3,-1-3-3,1-3-1,-1-2-2,-1-6 0,-3-6-1,-3-6 1,-4-6 0,2-9-4,7-8-11,5-10-10,7-9-10,5-7-4,2-3 2,4-3 3,3-2 2,2-6-3,-1-6-12,1-6-10,-1-6-12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50028 62450 999,'22'1'-3,"-6"4"-9	,-7 3-8,-6 3-8,-3 3-3,0 3 1,0 3 2,0 4 1,0 4 5,0 6 11,0 7 10,0 6 9,0 3 4,0 0-4,0 0-4,0 0-3,2 0-1,2 0 3,4 0 4,3 0 3,0-5 2,-3-9-1,-3-10 0,-4-8 0,1-6-14,2 1-24,4-1-26,3 1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49578 62350 999,'0'28'-116,"0"6"34	,0 7 35,0 6 42,0 3 5,0 0 9,0 0 5,0 0 3,0-4 0,0-5-2,0-7-4,0-5-2,2 0-4,2 10-5,4 10-3,3 9-5,0-1-7,-3-8-12,-3-10-12,-4-9 34,-1-7 5,0-3 0,0-3 0,0-2 0,2-5 0,2-2 0,4-3 0,3-3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49378 62650 999,'2'21'-69,"2"-5"17	,4-7 18,3-5 19,3-4 9,3 0 2,4 0 3,2 0 1,4 1-1,2 4-3,4 3-5,3 3-3,0-2-3,-3-6-3,-3-6 8,-4-6 10,-2-2 0,-4 3 0,-3 3 0,-3 4 0,-1-1 0,-1-3 0,1-3 0,-1-2 0,-1-3 0,-3 1 0,-3-1 0,-4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61419767513871" units="cm"/>
      <inkml:brushProperty name="height" value="0.0076141976751387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48778 62150 972,'0'26'8,"0"4"-1	,0 3-2,0 3-1,0-2-2,0-6 0,0-6-3,0-6 0,0 4 0,0 16 0,0 15 1,0 17 1,0 5-2,0-3-4,0-3-4,0-2-5,0-6-2,0-6 0,0-6-1,0-6 0,-1-7 0,-4-6 0,-3-6 0,-3-6 1,-1-6-1,-1-2-2,1-3-2,-1-3-1,2-9-2,3-11 21,4-14 3,2-11 0,4-6 0,2 4 0,4 3 0,3 3 0,3 1 0,3 1 0,4-1 0,2 1 0,2 1 0,0 3 0,0 3 0,0 4 0,2 1 0,2 0 0,4 0 0,3 0 0,-1 3 0,-7 6 0,-6 7 0,-7 6 0,-4 4 0,-3 4 0,-3 3 0,-4 3 0,-1 3 0,0 3 0,0 3 0,0 4 0,-3 1 0,-6 0 0,-7 0 0,-6 0 0,-3 0 0,0 0 0,0 0 0,0 0 0,2-2 0,2-3 0,4-3 0,3-2 0,3-3 0,3 1 0,4-1 0,2 1 0,5-1 0,7 1 0,5-1 0,7 1 0,3-3 0,0-2 0,0-3 28,0-3 1,-1-1-4,-4 4-7,-3 3-5,-3 3-7,0-1-10,3-2-13,4-3-14,2-3-14,1-1 23,-4 4 22,-3 3 0,-3 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23533348739147" units="cm"/>
      <inkml:brushProperty name="height" value="0.0082353334873914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48278 61750 899,'-70'3'-25,"9"6"12	,9 7 12,10 6 12,3 6 6,-3 6 1,-3 7 0,-4 6 1,-1 4-2,0 4-2,0 3-3,0 3-3,2 1-6,2 1-8,4-1-10,3 1-9,5-6-5,6-8-2,6-10-1,6-9-1,5-7-2,3-3 0,4-3 0,2-2-1,1-3 21,-4 1 15,-3-1 0,-3 1 0,-1-3 0,-1-2 0,1-3 0,-1-3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46828 62100 999,'2'-46'-9,"2"10"-20	,4 10-19,3 9-18,3 4-3,3 1 40,4-1 29,2 1 0,5 1 0,7 3 0,5 3 0,7 4 0,-2 1 0,-9 0 0,-9 0 0,-10 0 0,5 3 0,19 6 0,18 7 0,19 6 0,10 6 28,-1 6 4,1 7 0,-1 6-1,-4 6-3,-10 6-7,-9 7-7,-9 6-6,-10 1-6,-9-3-4,-9-3-6,-10-2-3,-6-6-6,-3-6-5,-3-6-5,-4-6-4,-1-7-7,0-6-2,0-6 40,0-6 0,0-7 0,0-6 0,0-6 0,0-6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20126390829682" units="cm"/>
      <inkml:brushProperty name="height" value="0.012012639082968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25878 71000 616,'0'23'-34,"0"-3"7	,0-3 7,0-2 7,0-3 4,0 1 1,0-1 2,0 1 1,0 1 2,0 3 2,0 3 2,0 4 3,0 1 0,0 0 2,0 0 0,0 0 0,2 1 2,2 4 0,4 3 1,3 3 1,0 3 0,-3 3 0,-3 3 1,-4 4-1,-1-4 0,0-9-3,0-10-3,0-8-3,0 0-1,0 14 0,0 11 1,0 14-1,2 3 1,2-2-1,4-3 1,3-3-1,0-1 1,-3 4 0,-3 3 1,-4 3-1,1 1 1,2 1 0,4-1 1,3 1-1,0-3 1,-3-2 0,-3-3 1,-4-3-1,-1-2 1,0 0 0,0 0-1,0 0 0,0-2 0,0-3-1,0-3 0,0-2-1,2-5 0,2-2-1,4-3 0,3-3-2,0-2 0,-3 0 0,-3 0 0,-4 0 1,-1-2 0,0-3 0,0-3 1,0-2 0,0-3 0,0 1 1,0-1 2,0 1-1,2-1 2,2 1-1,4-1 1,3 1 0,3-1 0,3 1 0,4-1 1,2 1-1,2-3 1,0-2 0,0-3 1,0-3-1,0-2 0,0 0 0,0 0-1,0 0-1,3 0 0,7 0 0,5 0 1,7 0-1,5 0 1,2 0 0,4 0 0,3 0 0,0 0 0,-3 0-1,-3 0 1,-4 0-1,-1 0 0,0 0-1,0 0 0,0 0 0,0 0 1,0 0 0,0 0 2,0 0 1,-1 0 0,-4 0-1,-3 0 1,-3 0-1,-4 0 0,-7 0 1,-6 0 0,-7 0 2,1 0 0,6 0-1,6 0 1,6 0-1,5 0 1,3 0-1,4 0 2,2 0-1,4-2 0,2-3 0,4-3-2,3-2-2,3-1 1,3 3-1,4 3 1,2 4-1,1 1 1,-4 0-2,-3 0 0,-3 0-1,-1-2-1,-1-3 1,1-3-2,-1-2 1,-1-1-1,-3 3 0,-3 3-1,-4 4 0,-2 1 1,-4 0-1,-3 0 0,-3 0 0,-4 0 1,-7 0 0,-6 0-1,-7 0 1,1-2 0,6-3 1,6-3 0,6-2 0,4-1 0,-1 3 1,1 3 1,-1 4-1,-1 1 1,-3 0 0,-3 0-1,-4 0 1,-1 0 0,0 0-1,0 0 0,0 0-1,0 0 0,0 0-1,0 0 1,0 0-1,0 0 1,0 0-1,0 0 0,0 0 0,0 0 0,0 0 0,0 0 0,0 0-1,0 0-1,0 0 1,0 0-1,0 0 0,-1 0 0,-4 0 1,-3 0-1,-3 0 0,-1 0 1,-1 0-1,1 0 1,-1 0 1,1 0-1,-1 0 0,1 0 0,-1 0 0,1 0 0,-1 0-1,1 0 0,-1 0 0,2 0 0,3 0 0,4 0 0,2 0 0,1 0 0,-4 0-2,-3 0 0,-3 0-2,-1 0 0,-1 0 0,1 0 0,-1 0 0,1 0 0,-1 0 2,1 0 0,-1 0 2,1 0 0,-1 0 0,1 0 1,-1 0 0,1 0 0,-1 0 0,1 0-1,-1 0 0,1 0 1,-1 0-1,1 0 0,-1 0 1,1 0-1,-1 0 1,1 0 0,-1 0-1,1 0 1,-1 0 0,1 0 0,-1 0 0,-1-2 0,-3-3 0,-3-3 0,-4-2-1,1-1 0,2 3-1,4 3 0,3 4 0,0-1 0,-3-3 0,-3-3-1,-4-2 0,1-1 0,2 3 1,4 3-1,3 4 1,2-1-1,-1-3 1,1-3 0,-1-2-1,-1-3 1,-3 1-1,-3-1 1,-4 1-1,-1-1 0,0 1-2,0-1-1,0 1-1,0-1-1,0 1 0,0-1 0,0 1 0,0-3 1,0-2-1,0-3 2,0-3-1,0-2 0,0 0 1,0 0 0,0 0 0,0 0 0,0 0 1,0 0-1,0 0 1,0 0 0,0 0-1,0 0 1,0 0 0,0-2 0,0-3-2,0-3 0,0-2-1,0-5-1,0-2 1,0-3 0,0-3-1,0-1 2,0 4-1,0 3 1,0 3 0,0 1 0,0 1 2,0-1 1,0 1 0,0 1 2,0 3 1,0 3 1,0 4 1,0-1 1,0-3 1,0-3 1,0-2 1,0-3 1,0 1-1,0-1 0,0 1 0,0 1 0,0 3-1,0 3-1,0 4 0,2-1-1,2-3 0,4-3 0,3-2 0,0-1-1,-3 3 0,-3 3-2,-4 4 0,-1 1 0,0 0-1,0 0 2,0 0-1,0 0 0,0 0 1,0 0 0,0 0 0,0 1 0,0 4 1,0 3-1,0 3 1,0-1 0,0-2 1,0-3 1,0-3 0,0-2 1,0 0 0,0 0-1,0 0 1,0 1-1,0 4 0,0 3 0,0 3 0,0 1-1,0 1 1,0-1 0,0 1 0,0-1 0,0 1 1,0-1 0,0 1 1,0-1 0,0 1 1,0-1 0,0 1 2,-1-1-1,-4 1 0,-3-1-1,-3 1 0,0-1 0,3 1-1,4-1 1,2 1-1,2-1 1,0 1 0,0-1 0,0 1 1,-1 1 0,-4 3 2,-3 3 0,-3 4 2,-1 1 0,-1 0-2,1 0 1,-1 0-2,-1 0 0,-3 0 1,-3 0 0,-4 0-1,-1 0 1,0 0 0,0 0-1,0 0 0,0 0-1,0 0 0,0 0-1,0 0-1,-1 0 0,-4 0-1,-3 0-1,-3 0 1,-1 0-2,-1 0 0,1 0 0,-1 0 0,1 0-1,-1 0-1,1 0 0,-1 0 0,1 0 0,-1 0-1,1 0 0,-1 0 0,1-2-1,-1-3-1,1-3 0,-1-2-1,-1-1 0,-3 3-1,-3 3 1,-4 4 0,1 1 0,2 0 0,4 0-1,3 0 1,-1 1-1,-7 4 0,-6 3 1,-7 3 0,-1-1 0,3-2 1,4-3 1,2-3 0,1-2 1,-4 0 0,-3 0 1,-3 0 0,-1 0 1,-1 0 0,1 0 0,-1 0 1,1 0 0,-1 0 0,1 0 0,-1 0 0,1 0-1,-1 0-1,1 0-1,-1 0 0,2 0-2,3 0 0,4 0 0,2 0-1,4 1 0,2 4-1,4 3 1,3 3 0,2-1 0,-1-2 2,1-3-1,-1-3 2,1-2 0,-1 0 1,1 0 0,-1 0 0,2 0 1,3 0-1,4 0 1,2 0-1,1 0 1,-4 0 0,-3 0 0,-3 0-1,-1 1 1,-1 4 0,1 3 0,-1 3 0,1-1 0,-1-2 1,1-3-1,-1-3 0,1-2 0,-1 0 0,1 0 0,-1 0 0,1 0-1,-1 0 1,1 0-1,-1 0 1,1 0-1,-1 0 0,1 0 0,-1 0 0,2 0 1,3 0-1,4 0 1,2 0 0,4 0 0,2 0 1,4 0-1,3 0 0,0 1 0,-3 4 0,-3 3 0,-4 3 0,1-1 0,2-2 0,4-3 0,3-3 0,0-2-1,-3 0-1,-3 0-1,-4 0-1,1 0 0,2 0 0,4 0 0,3 0 0,2 1 1,-1 4-1,1 3 0,-1 3 0,1 1-1,-1 1 0,1-1-2,-1 1 0,1-3 0,-1-2 0,1-3 0,-1-3 0,1-2 0,-1 0-1,1 0-2,-1 0 0,1 1-2,-1 4 1,1 3-1,-1 3 2,1-1 10,-1-2 0,1-3 0,-1-3 0,1-1 0,-1 4 0,1 3 0,-1 3 0,1-1 0,-1-2 0,1-3 0,-1-3 0,2-1 0,3 4 0,4 3 0,2 3 0,1-1 0,-4-2 0,-3-3 0,-3-3 0,-1-1 0,-1 4 0,1 3 0,-1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37828 67700 999,'-22'1'-8,"7"4"-19	,5 3-17,7 3-17,8 4 1,9 7 20,9 6 30,10 7 10,5 0 2,-1-2 9,1-3 0,-1-3 0,-1-2-1,-3 0-2,-3 0-2,-4 0-1,-4-2-2,-6-3-2,-7-3-1,-6-2-1,-1-1-1,2 3-1,4 3 0,3 4 0,0 2-1,-3 4 0,-3 3 0,-4 3 0,-4 1-1,-6 1 1,-7-1-1,-6 1 1,-3-1-5,0 1-4,0-1 13,0 1 0,2-4 0,2-6 0,4-6 0,3-6 0,2-4 0,-1 1 0,1-1 0,-1 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37228 68400 999,'70'0'-63,"-9"0"14	,-9 0 14,-10 0 16,-4 0 9,-1 0 6,1 0 5,-1 0 5,2 0-1,3 0-9,4 0-9,2 0-8,-1 0-9,-6 0 16,-7 0 14,-6 0 0,-4-2 0,-4-3 0,-3-3 0,-3-2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37178 68000 999,'-19'0'-106,"13"0"32	,12 0 32,13 0 33,9 0 19,7 0 4,5 0 5,7 0 5,5 0 2,2 0-3,4 0-1,3 0-3,-1 0-2,-7 0-1,-6 0-1,-7 0-2,-2 0-5,-1 0-9,1 0-8,-1 0-9,-2 0-11,-7 0-13,-6 0-14,-7 0-13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46778 26250 999,'-17'43'-78,"15"-11"30	,16-14 30,16-11 31,11-9 10,6-3-8,6-3-8,6-2-10,1-3-2,-7 1 1,-6-1 3,-7 1 1,-4-1-10,-3 1-23,-3-1-23,-4 1 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36378 67250 999,'0'68'-66,"0"-11"16	,0-14 17,0-11 15,0-6 12,0 4 3,0 3 4,0 3 4,0-1 1,0-2-1,0-3-1,0-3-2,0-1-1,0 4-1,0 3 0,0 3-1,2-1-2,2-2 0,4-3-3,3-3-1,3-4-1,3-3 1,4-3 1,2-2 1,1-5-3,-4-2-4,-3-3-6,-3-3 4,-1-2 14,-1 0 0,1 0 0,-1 0 0,-2 1 0,-7 4 0,-6 3 0,-7 3 0,-1 1 0,3 1 0,4-1 0,2 1 0,2 2 0,0 7 0,0 6 0,0 7 10,0 4 11,0 3 1,0 3-1,0 4 0,0 1 0,0 0-2,0 0-2,0 0-1,0-2-2,0-3-3,0-3-1,0-2-2,0 0-2,0 7 0,0 6-1,0 7-1,0 0 0,0-2-1,0-3-2,0-3 0,0-6-1,0-5-2,0-7 0,0-5-2,0-4 0,0 0 0,0 0 1,0 0 1,0-2-4,0-3-8,0-3-7,0-2-8,-1-3-6,-4 1-5,-3-1-5,-3 1 15,-3-3 30,-3-2 0,-3-3 0,-4-3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85181391984224" units="cm"/>
      <inkml:brushProperty name="height" value="0.0078518139198422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35228 67550 943,'-1'-22'-93,"-4"6"18	,-3 7 18,-3 6 46,-1 3 11,-1 0 0,1 0 0,-1 0 0,2 3 0,3 6 0,4 7 8,2 6 11,2 4 1,0 4 0,0 3 1,0 3 1,2 1 0,2 1 1,4-1 2,3 1 0,2-4 0,-1-6-5,1-6-3,-1-6-4,1-2-4,-1 3-6,1 3-4,-1 4-5,2 1-5,3 0-3,4 0-3,2 0-3,4-4-2,2-5 0,4-7 0,3-5-1,0-4 1,-3 0 0,-3 0 0,-4 0 0,-1-5 1,0-9 3,0-10 11,0-8 7,-1-6 0,-4 1 0,-3-1 0,-3 1 0,-3 2 0,-3 7 0,-3 6 0,-4 7 0,-1-3 0,0-8 0,0-10 0,0-9 0,-1-4 0,-4 4 0,-3 3 0,-3 3 0,-3 4 0,-3 7 0,-3 6 0,-4 7 0,-2 4 0,-4 3 0,-3 3 0,-3 4 0,0 5 0,3 10 0,4 10 0,2 9 0,4-1 0,2-8 0,4-10 0,3-9 0,2-4 0,-1 4 0,1 3 0,-1 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9808007255197" units="cm"/>
      <inkml:brushProperty name="height" value="0.010980800725519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56278 67450 674,'66'26'5,"-19"4"6	,-19 3 4,-19 3 5,-7-2 2,2-6-2,4-6-1,3-6-3,2 1 1,-1 9 3,1 10 3,-1 10 2,-1 2 0,-3-3-6,-3-3-6,-4-2-4,-4-1-2,-6 3 2,-7 3 3,-6 4 1,-4-3-8,-4-5-17,-3-7-18,-3-5-19,2-6-11,6-3-6,6-3-5,6-2-5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56128 67350 999,'-25'25'-2,"0"0"-4	,0 0-4,0 0-5,0 1-1,0 4 0,0 3 0,0 3 1,0 1 4,0 1 8,0-1 7,0 1 9,2-1-4,2 1-15,4-1-14,3 1-14,3-4-5,3-6 6,4-6 5,2-6 22,1-6 6,-4-2 0,-3-3 0,-3-3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57413916289806" units="cm"/>
      <inkml:brushProperty name="height" value="0.0075741391628980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55728 67550 977,'24'1'-43,"-4"4"12	,-3 3 13,-3 3 12,0 4 8,3 7 3,4 6 3,2 7 2,2 0 4,0-2 4,0-3 3,0-3 4,0-4-8,0-3-19,0-3-19,0-2-21,-1-5-7,-4-2 2,-3-3 3,-3-3 2,-3-1 23,-3 4 19,-3 3 0,-4 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55478 67400 999,'-22'6'-40,"7"13"11	,5 12 13,7 13 12,2 6 8,-4 0 2,-3 0 1,-3 0 4,0 0-1,3 0-1,4 0-2,2 0-2,4-5-5,2-9-8,4-10-10,3-8-9,2-6-5,-1 1-4,1-1-2,-1 1-4,1-3 23,-1-2 19,1-3 0,-1-3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55378 66850 999,'-22'25'0,"7"0"-1	,5 0-1,7 0-1,3 3-2,0 6-6,0 7-6,0 6-4,0-1-7,0-5-7,0-7-7,0-5-6,-1-6 11,-4-3 37,-3-3 0,-3-2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54228 67750 999,'3'-22'0,"7"6"-2	,5 7-1,7 6-1,5 3-1,2 0-1,4 0-1,3 0-1,5 0-3,6 0-5,6 0-4,6 0-6,4-2 2,-1-3 5,1-3 7,-1-2 5,-6-3-1,-12 1-10,-13-1-10,-12 1 2,-6-1 26,-1 1 0,1-1 0,-1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67624331638217" units="cm"/>
      <inkml:brushProperty name="height" value="0.0076762433163821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54878 66900 964,'-44'28'-104,"13"6"30	,12 7 32,13 6 32,5 6 17,-4 6 4,-3 7 6,-3 6 3,0 7 3,3 10 0,4 10 0,2 9 0,2 1 0,0-6-1,0-6 0,0-6-1,-1-7-3,-4-6-8,-3-6-8,-3-6-6,-1-9-7,-1-8-5,1-10-6,-1-9-5,1-9-9,-1-5-12,1-7-12,-1-5 8,1-6 52,-1-3 0,1-3 0,-1-2 0,1-3 0,-1 1 0,1-1 0,-1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56170803308487" units="cm"/>
      <inkml:brushProperty name="height" value="0.0085617080330848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53978 66750 865,'27'0'-110,"2"0"33	,4 0 47,3 0 30,8 0 0,12 0 0,13 0 2,12 0 15,8 0 6,3 0 6,4 0 6,2 0 6,2 0 2,0 0-4,0 0-2,0 0-4,-1 0-6,-4 0-9,-3 0-11,-3 0-8,-6 0-8,-10 0-3,-9 0-4,-9 0-4,-10 0-2,-9 0-1,-9 0-1,-10 0-1,0-2-3,10-3-5,9-3-6,9-2-5,0-3-3,-9 1 39,-9-1 8,-10 1 0,-4-1 0,-1 1 0,1-1 0,-1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5952952504158" units="cm"/>
      <inkml:brushProperty name="height" value="0.008595295250415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46628 25700 861,'-22'1'-20,"7"4"7	,5 3 8,7 3 8,8-1 6,9-2 6,9-3 5,10-3 5,6-2 1,3 0-3,4 0-2,2 0-4,2 0-5,0 0-6,0 0-8,0 0-6,-1-2-8,-4-3-10,-3-3-9,-3-2-11,-4-1-3,-7 3 0,-6 3 1,-7 4 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6104433760047" units="cm"/>
      <inkml:brushProperty name="height" value="0.009610443376004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56178 65550 770,'25'23'2,"0"-3"2	,0-3 2,0-2 4,-1-1 2,-4 3 5,-3 3 4,-3 4 3,-1 1 2,-1 0-2,1 0-1,-1 0-3,-1 3-2,-3 6-6,-3 7-4,-4 6-5,-6 3-5,-9 0-3,-9 0-3,-10 0-3,-4-2-9,-1-3-11,1-3-13,-1-2-12,4-6-7,6-6-2,6-6-2,6-6 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55878 65550 999,'-1'25'-2,"-4"0"-7	,-3 0-6,-3 0-5,-3 1-5,-3 4-1,-3 3-3,-4 3-1,-1 1-2,0 1 2,0-1 0,0 1 28,2-3 2,2-2 0,4-3 0,3-3 0,2-4 0,-1-3 0,1-3 0,-1-2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02891252189875" units="cm"/>
      <inkml:brushProperty name="height" value="0.0090289125218987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55578 65650 820,'45'48'51,"-9"-3"-9	,-9-3-9,-10-2-10,-3-5-7,3-2-6,4-3-6,2-3-4,1-2-11,-4 0-13,-3 0-15,-3 0-13,-1-4-9,-1-5-4,1-7-5,-1-5 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8220089673996" units="cm"/>
      <inkml:brushProperty name="height" value="0.008822008967399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55378 65400 839,'-22'-21'-11,"7"10"6	,5 10 6,7 9 5,2 7 5,-4 7 3,-3 6 4,-3 7 3,0 2-2,3 1-4,4-1-6,2 1-6,2 1 1,0 3 4,0 3 6,0 4 5,0-1-4,0-3-16,0-3-13,0-2-15,2-3-12,2 1-9,4-1-10,3 1-10,0-4-2,-3-6 38,-3-6 34,-4-6 0,-1-4 0,0 1 0,0-1 0,0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96743668615818" units="cm"/>
      <inkml:brushProperty name="height" value="0.0079674366861581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54228 65700 929,'28'0'28,"7"0"-8	,5 0-7,7 0-6,5 0-5,2 0-1,4 0-3,3 0-1,0 0-3,-3 0-1,-3 0-2,-4 0-3,-6-2-2,-9-3-5,-9-3-5,-10-2-4,0-3-8,10 1-10,9-1-11,9 1 17,0 1 40,-9 3 0,-9 3 0,-10 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94706060737371" units="cm"/>
      <inkml:brushProperty name="height" value="0.0099470606073737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54878 64850 744,'-23'75'-5,"2"0"5	,4 0 6,3 0 5,3 3 5,3 6 3,4 7 3,2 6 3,2 4 1,0 4-1,0 3 1,0 3-1,0-4-2,0-8-6,0-10-5,0-9-5,-1-10-7,-4-9-7,-3-10-9,-3-8-9,-1-11-9,-1-8-11,1-10-11,-1-9-12,2-7-4,3-3 3,4-3 20,2-2 49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52928 66450 999,'47'0'-37,"-6"0"10	,-7 0 10,-6 0 11,-4 0 8,-4 0 5,-3 0 6,-3 0 4,2 0 1,6 0-4,6 0-5,6 0-5,1 0-9,-7 0-12,-6 0-12,-7 0-13,-2 0-10,-1 0-9,1 0 20,-1 0 41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6930052600801" units="cm"/>
      <inkml:brushProperty name="height" value="0.007693005260080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52578 66050 962,'-25'3'-19,"0"6"9	,0 7 7,0 6 9,-1 4 5,-4 4-1,-3 3 1,-3 3-1,-1 4 0,-1 7-4,1 6-2,-1 7-3,2 0-3,3-2-6,4-3-5,2-3-6,5-4-3,7-3-5,5-3-3,7-2-3,2-6-7,-4-6-11,-3-6 19,-3-6 32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93416924029589" units="cm"/>
      <inkml:brushProperty name="height" value="0.0099341692402958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51728 66050 745,'25'1'-22,"0"4"7	,0 3 7,0 3 6,3 3 9,7 3 10,5 3 11,7 4 11,3 5 2,0 10-2,0 10-4,0 9-3,-1 2-6,-4-2-6,-3-3-8,-3-3-6,-3-4-10,-3-3-12,-3-3-10,-4-2-12,-4-5-10,-6-2-7,-7-3-8,-6-3-8,-3-4-1,0-3 24,0-3 48,0-2 0,0-3 0,0 1 0,0-1 0,0 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99826269596815" units="cm"/>
      <inkml:brushProperty name="height" value="0.0089982626959681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50828 66650 823,'2'21'3,"2"-5"6	,4-7 5,3-5 7,6-4 3,10 0-1,9 0 0,9 0 0,4 0-3,-4 0-8,-3 0-8,-3 0-6,0-4-10,3-5-13,4-7-11,2-5-12,-3-3-9,-9 4-6,-9 3-5,-10 3-3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45878 25950 999,'22'3'-1,"-6"6"-5	,-7 7-4,-6 6-4,-4 7 1,-4 10 5,-3 10 7,-3 9 6,0 2 3,3-2 0,4-3 0,2-3 0,2-2-5,0 0-12,0 0-12,0 0-10,0-5-13,0-9-11,0-10-12,0-8 57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80466478317976" units="cm"/>
      <inkml:brushProperty name="height" value="0.0078046647831797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50728 66250 949,'49'0'-45,"-4"0"21	,-3 0 23,-3 0 23,-1 0 7,-1 0-4,1 0-4,-1 0-5,-1 0-9,-3 0-12,-3 0-14,-4 0-12,-2 0-11,-4 0-8,-3 0-8,-3 0-8,-1 0 49,-1 0 17,1 0 0,-1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5148373618722" units="cm"/>
      <inkml:brushProperty name="height" value="0.008514837361872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49978 65950 869,'47'4'-51,"-6"10"15	,-7 10 17,-6 9 16,-4 7 10,-4 7 4,-3 6 4,-3 7 5,-3 2 2,-3 1 3,-3-1 2,-4 1 2,-2-3-2,-4-2-4,-3-3-5,-3-3-5,-4-4-10,-7-3-18,-6-3-17,-7-2-18,1-6-8,6-6-4,6-6-1,6-6-3,4-6 64,-1-2 2,1-3 0,-1-3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10816325247288" units="cm"/>
      <inkml:brushProperty name="height" value="0.0081081632524728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49778 66000 913,'-47'50'26,"7"0"-4	,5 0-5,7 0-3,2 0-7,-4 0-6,-3 0-8,-3 0-8,0-2-7,3-3-11,4-3-9,2-2-10,4-6-5,2-6 1,4-6 25,3-6 31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54124950617552" units="cm"/>
      <inkml:brushProperty name="height" value="0.0075412495061755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49178 66050 982,'24'1'-6,"-4"4"-13	,-3 3-11,-3 3-12,2 3 4,6 3 21,6 3 21,6 4 22,4 2 8,-1 4-3,1 3-4,-1 3-3,2 1-7,3 1-10,4-1-11,2 1-9,-3-4-12,-9-6-11,-9-6-11,-10-6-12,-6-4-4,-3 1 46,-3-1 17,-4 1 0,1-3 0,2-2 0,4-3 0,3-3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12056229263544" units="cm"/>
      <inkml:brushProperty name="height" value="0.011205622926354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49028 65850 661,'-1'-22'-66,"-4"6"18	,-3 7 15,-3 6 17,-1 7 15,-1 10 15,1 10 14,-1 9 15,2 6 6,3 3 0,4 3-1,2 4-1,2 5-2,0 10-3,0 10-3,0 9-4,0 2-6,0-2-9,0-3-8,0-3-10,0-6-8,0-5-10,0-7-9,0-5-9,0-9-9,0-9-8,0-10-7,0-8-9,2-8-1,2-2 3,4-3 4,3-3 51,0-4 10,-3-3 0,-3-3 0,-4-2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04802586138248" units="cm"/>
      <inkml:brushProperty name="height" value="0.010480258613824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47928 66100 706,'-3'-27'-11,"-6"-3"7	,-7-3 5,-6-2 8,-1-3 2,2 1 1,4-1-1,3 1 1,0-1-1,-3 1-2,-3-1-1,-4 1-3,1 2-1,2 7-4,4 6-3,3 7-2,2 4-2,-1 3-1,1 3 1,-1 4 0,1 7-1,-1 13 0,1 12-1,-1 13-1,2 6 1,3 0 1,4 0 3,2 0 1,4 1 3,2 4 4,4 3 5,3 3 3,3-4 3,3-8-2,4-10 0,2-9-2,5-9-1,7-5-2,5-7-1,7-5-1,2-11-1,-4-11 0,-3-14 1,-3-11 1,-1-7-3,-1 0-5,1 0-5,-1 0-5,-2 3-2,-7 6 0,-6 7 1,-7 6 1,-2 6 1,-1 6 3,1 7 2,-1 6 2,-1 9 4,-3 13 5,-3 12 5,-4 13 5,-1 12 3,0 13 2,0 12 3,0 13 2,0 6 1,0 0 0,0 0-1,0 0 0,-1 1-3,-4 4-3,-3 3-5,-3 3-3,-3-5-4,-3-12-2,-3-13-2,-4-12-4,-4-10-1,-6-6-2,-7-6-1,-6-6-1,-4-7-2,-4-6-1,-3-6-2,-3-6-2,2-6-5,6-2-11,6-3-9,6-3-11,7-4-7,6-3-4,6-3-4,6-2-4,4-5 39,-1-2 29,1-3 0,-1-3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112594412639737" units="cm"/>
      <inkml:brushProperty name="height" value="0.011259441263973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59628 63650 657,'24'50'-60,"-4"0"29	,-3 0 28,-3 0 28,-3 0 15,-3 0-1,-3 0-1,-4 0 0,-1 0-1,0 0-2,0 0-2,0 0-2,-1 0-2,-4 0-3,-3 0-2,-3 0-2,-1-4-7,-1-5-10,1-7-11,-1-5-10,1-3-11,-1 4-11,1 3-12,-1 3-12,1-2-5,-1-6 0,1-6 0,-1-6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740740820765495" units="cm"/>
      <inkml:brushProperty name="height" value="0.007407408207654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59028 63750 999,'0'26'-1,"0"4"-3	,0 3-3,0 3-2,0 1 0,0 1 4,0-1 4,0 1 3,0-1 2,0 1 1,0-1 0,0 1 1,-1-1-3,-4 1-4,-3-1-5,-3 1-4,-3-4-2,-3-6 1,-3-6 0,-4-6 1,2-4-3,7 1-10,5-1-7,7 1-9,3-4-3,0-6 11,0-6 31,0-6 0,2-7 0,2-6 0,4-6 0,3-6 0,3-2 0,3 3 0,4 3 0,2 4 0,4 1 0,2 0 0,4 0 0,3 0 0,0 1 0,-3 4 0,-3 3 0,-4 3 0,-2 1 0,-4 1 0,-3-1 0,-3 1 0,-1 1 0,-1 3 0,1 3 0,-1 4 0,-1 2 0,-3 4 0,-3 3 0,-4 3 0,-2 1 0,-4 1 0,-3-1 0,-3 1 0,-1 1 0,-1 3 0,1 3 0,-1 4 0,1-1 0,-1-3 0,1-3 0,-1-2 0,5-3 0,10 1 0,9-1 0,9 1 0,5-1 0,0 1 0,0-1 0,0 1 0,-1-3 0,-4-2 0,-3-3 0,-3-3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802602898329496" units="cm"/>
      <inkml:brushProperty name="height" value="0.0080260289832949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58828 63400 922,'-25'4'-26,"0"10"10	,0 10 10,0 9 11,0 4 5,0 1 0,0-1-1,0 1-1,-1 1 2,-4 3 5,-3 3 3,-3 4 4,-1-1-6,-1-3-13,1-3-16,-1-2-14,2-3-9,3 1-6,4-1-4,2 1-6,5-4-3,7-6 18,5-6 37,7-6 0,2-4 0,-4 1 0,-3-1 0,-3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8:20:17"/>
    </inkml:context>
    <inkml:brush xml:id="br0">
      <inkml:brushProperty name="width" value="0.00997635722160339" units="cm"/>
      <inkml:brushProperty name="height" value="0.0099763572216033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58178 63500 742,'25'1'-13,"0"4"10	,0 3 10,0 3 9,2 4 5,2 7-1,4 6 1,3 7 0,2 2 2,-1 1 5,1-1 3,-1 1 5,1-1-5,-1 1-15,1-1-13,-1 1-16,-4-3-12,-10-2-15,-9-3-12,-9-3-14,-5-4-4,0-3 4,0-3 4,0-2 12,2-5 50,2-2 0,4-3 0,3-3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ScaleCrop>false</ScaleCrop>
  <LinksUpToDate>false</LinksUpToDate>
  <CharactersWithSpaces>34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2020-03-05T00:31:00Z</dcterms:created>
  <dc:creator>Kukukukiki</dc:creator>
  <cp:lastModifiedBy>iPad</cp:lastModifiedBy>
  <dcterms:modified xsi:type="dcterms:W3CDTF">2020-04-24T02:24:25Z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2052-10.9.0</vt:lpwstr>
  </property>
</Properties>
</file>